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95A" w:rsidRPr="008255C8" w:rsidRDefault="0047195A"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5A434D" w:rsidRPr="008255C8" w:rsidRDefault="005A434D" w:rsidP="009C16C7">
      <w:pPr>
        <w:pStyle w:val="Header"/>
        <w:tabs>
          <w:tab w:val="clear" w:pos="4153"/>
          <w:tab w:val="clear" w:pos="8306"/>
        </w:tabs>
        <w:rPr>
          <w:lang w:val="en-GB"/>
        </w:rPr>
      </w:pPr>
    </w:p>
    <w:p w:rsidR="00296843" w:rsidRPr="008255C8" w:rsidRDefault="00296843" w:rsidP="009C656C">
      <w:pPr>
        <w:jc w:val="center"/>
        <w:rPr>
          <w:lang w:val="en-GB"/>
        </w:rPr>
      </w:pPr>
    </w:p>
    <w:p w:rsidR="009049CF" w:rsidRPr="008255C8" w:rsidRDefault="009049CF" w:rsidP="00296843">
      <w:pPr>
        <w:ind w:left="1701"/>
        <w:rPr>
          <w:lang w:val="en-GB"/>
        </w:rPr>
      </w:pPr>
    </w:p>
    <w:p w:rsidR="009049CF" w:rsidRPr="008255C8" w:rsidRDefault="009049CF" w:rsidP="00296843">
      <w:pPr>
        <w:ind w:left="1701"/>
        <w:rPr>
          <w:lang w:val="en-GB"/>
        </w:rPr>
      </w:pPr>
    </w:p>
    <w:p w:rsidR="009049CF" w:rsidRPr="008255C8" w:rsidRDefault="009049CF" w:rsidP="00296843">
      <w:pPr>
        <w:ind w:left="1701"/>
        <w:rPr>
          <w:lang w:val="en-GB"/>
        </w:rPr>
      </w:pPr>
    </w:p>
    <w:p w:rsidR="00296843" w:rsidRPr="008255C8" w:rsidRDefault="00296843">
      <w:pPr>
        <w:rPr>
          <w:lang w:val="en-GB"/>
        </w:rPr>
      </w:pPr>
    </w:p>
    <w:tbl>
      <w:tblPr>
        <w:tblW w:w="8505" w:type="dxa"/>
        <w:tblInd w:w="1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6378"/>
      </w:tblGrid>
      <w:tr w:rsidR="005A434D" w:rsidRPr="005E6946" w:rsidTr="009C656C">
        <w:trPr>
          <w:trHeight w:hRule="exact" w:val="1403"/>
        </w:trPr>
        <w:tc>
          <w:tcPr>
            <w:tcW w:w="8505" w:type="dxa"/>
            <w:gridSpan w:val="2"/>
            <w:tcBorders>
              <w:top w:val="nil"/>
              <w:left w:val="nil"/>
              <w:bottom w:val="nil"/>
              <w:right w:val="nil"/>
            </w:tcBorders>
          </w:tcPr>
          <w:p w:rsidR="003F7DDD" w:rsidRPr="008255C8" w:rsidRDefault="003F7DDD">
            <w:pPr>
              <w:pStyle w:val="Covertitle"/>
              <w:rPr>
                <w:rFonts w:cs="Arial"/>
                <w:b w:val="0"/>
                <w:sz w:val="20"/>
              </w:rPr>
            </w:pPr>
            <w:r w:rsidRPr="008255C8">
              <w:rPr>
                <w:rFonts w:cs="Arial"/>
                <w:b w:val="0"/>
                <w:sz w:val="20"/>
              </w:rPr>
              <w:t>Deliverable number</w:t>
            </w:r>
            <w:r w:rsidR="00DB1A10" w:rsidRPr="008255C8">
              <w:rPr>
                <w:rFonts w:cs="Arial"/>
                <w:b w:val="0"/>
                <w:sz w:val="20"/>
              </w:rPr>
              <w:t xml:space="preserve"> </w:t>
            </w:r>
            <w:r w:rsidR="00451C1C" w:rsidRPr="008255C8">
              <w:rPr>
                <w:rFonts w:cs="Arial"/>
                <w:b w:val="0"/>
                <w:sz w:val="20"/>
              </w:rPr>
              <w:t>1.3.1.4</w:t>
            </w:r>
          </w:p>
          <w:p w:rsidR="00CE079D" w:rsidRPr="008255C8" w:rsidRDefault="00451C1C" w:rsidP="00925566">
            <w:pPr>
              <w:pStyle w:val="Covertitle"/>
              <w:rPr>
                <w:rFonts w:cs="Arial"/>
                <w:b w:val="0"/>
                <w:sz w:val="52"/>
                <w:szCs w:val="52"/>
              </w:rPr>
            </w:pPr>
            <w:ins w:id="0" w:author="Patrick Ausderau" w:date="2013-01-29T13:47:00Z">
              <w:r w:rsidRPr="008255C8">
                <w:rPr>
                  <w:b w:val="0"/>
                  <w:sz w:val="52"/>
                  <w:szCs w:val="52"/>
                </w:rPr>
                <w:t>E-book protection</w:t>
              </w:r>
            </w:ins>
          </w:p>
          <w:p w:rsidR="0047195A" w:rsidRPr="008255C8" w:rsidRDefault="00451C1C" w:rsidP="00833161">
            <w:pPr>
              <w:pStyle w:val="Covertitle"/>
              <w:rPr>
                <w:rFonts w:cs="Arial"/>
                <w:b w:val="0"/>
                <w:sz w:val="32"/>
                <w:szCs w:val="32"/>
              </w:rPr>
            </w:pPr>
            <w:r w:rsidRPr="008255C8">
              <w:rPr>
                <w:rFonts w:cs="Arial"/>
                <w:b w:val="0"/>
                <w:sz w:val="32"/>
                <w:szCs w:val="32"/>
              </w:rPr>
              <w:t>Sub-title?</w:t>
            </w:r>
          </w:p>
        </w:tc>
      </w:tr>
      <w:tr w:rsidR="005A434D" w:rsidRPr="005E6946" w:rsidTr="009C656C">
        <w:trPr>
          <w:trHeight w:val="417"/>
        </w:trPr>
        <w:tc>
          <w:tcPr>
            <w:tcW w:w="2127" w:type="dxa"/>
            <w:tcBorders>
              <w:top w:val="nil"/>
              <w:left w:val="nil"/>
              <w:bottom w:val="nil"/>
              <w:right w:val="nil"/>
            </w:tcBorders>
          </w:tcPr>
          <w:p w:rsidR="005A434D" w:rsidRPr="008255C8" w:rsidRDefault="005A434D">
            <w:pPr>
              <w:spacing w:before="100" w:after="100"/>
              <w:rPr>
                <w:rFonts w:ascii="Arial" w:hAnsi="Arial"/>
                <w:sz w:val="20"/>
                <w:lang w:val="en-GB"/>
              </w:rPr>
            </w:pPr>
          </w:p>
        </w:tc>
        <w:tc>
          <w:tcPr>
            <w:tcW w:w="6378" w:type="dxa"/>
            <w:tcBorders>
              <w:top w:val="nil"/>
              <w:left w:val="nil"/>
              <w:bottom w:val="nil"/>
              <w:right w:val="nil"/>
            </w:tcBorders>
          </w:tcPr>
          <w:p w:rsidR="005A434D" w:rsidRPr="008255C8" w:rsidRDefault="005A434D" w:rsidP="00941618">
            <w:pPr>
              <w:spacing w:before="100" w:after="100"/>
              <w:rPr>
                <w:rFonts w:ascii="Arial" w:hAnsi="Arial" w:cs="Arial"/>
                <w:sz w:val="20"/>
                <w:lang w:val="en-GB"/>
              </w:rPr>
            </w:pPr>
          </w:p>
        </w:tc>
      </w:tr>
      <w:tr w:rsidR="00185D19" w:rsidRPr="008255C8" w:rsidTr="0070598E">
        <w:trPr>
          <w:trHeight w:val="417"/>
        </w:trPr>
        <w:tc>
          <w:tcPr>
            <w:tcW w:w="2127" w:type="dxa"/>
            <w:tcBorders>
              <w:top w:val="nil"/>
              <w:left w:val="nil"/>
              <w:bottom w:val="nil"/>
              <w:right w:val="nil"/>
            </w:tcBorders>
          </w:tcPr>
          <w:p w:rsidR="00185D19" w:rsidRPr="008255C8" w:rsidRDefault="00185D19" w:rsidP="00D45521">
            <w:pPr>
              <w:spacing w:before="100" w:after="100"/>
              <w:ind w:left="0"/>
              <w:rPr>
                <w:rFonts w:ascii="Arial" w:hAnsi="Arial"/>
                <w:sz w:val="20"/>
                <w:lang w:val="en-GB"/>
              </w:rPr>
            </w:pPr>
            <w:r w:rsidRPr="008255C8">
              <w:rPr>
                <w:rFonts w:ascii="Arial" w:hAnsi="Arial"/>
                <w:sz w:val="20"/>
                <w:lang w:val="en-GB"/>
              </w:rPr>
              <w:t>Author(s):</w:t>
            </w:r>
          </w:p>
        </w:tc>
        <w:tc>
          <w:tcPr>
            <w:tcW w:w="6378" w:type="dxa"/>
            <w:tcBorders>
              <w:top w:val="nil"/>
              <w:left w:val="nil"/>
              <w:bottom w:val="nil"/>
              <w:right w:val="nil"/>
            </w:tcBorders>
          </w:tcPr>
          <w:p w:rsidR="002A1E5E" w:rsidRPr="008255C8" w:rsidRDefault="00451C1C" w:rsidP="00451C1C">
            <w:pPr>
              <w:spacing w:before="100" w:after="100"/>
              <w:ind w:left="0"/>
              <w:rPr>
                <w:rFonts w:ascii="Arial" w:hAnsi="Arial"/>
                <w:sz w:val="20"/>
                <w:lang w:val="en-GB"/>
              </w:rPr>
            </w:pPr>
            <w:r w:rsidRPr="008255C8">
              <w:rPr>
                <w:rFonts w:ascii="Arial" w:hAnsi="Arial"/>
                <w:sz w:val="20"/>
                <w:lang w:val="en-GB"/>
              </w:rPr>
              <w:t>Patrick Ausderau</w:t>
            </w:r>
            <w:r w:rsidR="006F089F" w:rsidRPr="008255C8">
              <w:rPr>
                <w:rFonts w:ascii="Arial" w:hAnsi="Arial"/>
                <w:sz w:val="20"/>
                <w:lang w:val="en-GB"/>
              </w:rPr>
              <w:t xml:space="preserve"> / </w:t>
            </w:r>
            <w:proofErr w:type="spellStart"/>
            <w:r w:rsidR="006F089F" w:rsidRPr="008255C8">
              <w:rPr>
                <w:rFonts w:ascii="Arial" w:hAnsi="Arial"/>
                <w:sz w:val="20"/>
                <w:lang w:val="en-GB"/>
              </w:rPr>
              <w:t>Metropolia</w:t>
            </w:r>
            <w:proofErr w:type="spellEnd"/>
          </w:p>
        </w:tc>
      </w:tr>
      <w:tr w:rsidR="005A434D" w:rsidRPr="008255C8" w:rsidTr="009C656C">
        <w:trPr>
          <w:trHeight w:val="409"/>
        </w:trPr>
        <w:tc>
          <w:tcPr>
            <w:tcW w:w="2127" w:type="dxa"/>
            <w:tcBorders>
              <w:top w:val="nil"/>
              <w:left w:val="nil"/>
              <w:bottom w:val="nil"/>
              <w:right w:val="nil"/>
            </w:tcBorders>
          </w:tcPr>
          <w:p w:rsidR="005A434D" w:rsidRPr="008255C8" w:rsidRDefault="005A434D" w:rsidP="00D45521">
            <w:pPr>
              <w:spacing w:before="100" w:after="100"/>
              <w:ind w:left="0"/>
              <w:rPr>
                <w:rFonts w:ascii="Arial" w:hAnsi="Arial"/>
                <w:szCs w:val="24"/>
                <w:lang w:val="en-GB"/>
              </w:rPr>
            </w:pPr>
            <w:r w:rsidRPr="008255C8">
              <w:rPr>
                <w:rFonts w:ascii="Arial" w:hAnsi="Arial"/>
                <w:sz w:val="20"/>
                <w:lang w:val="en-GB"/>
              </w:rPr>
              <w:t>Confidentiality:</w:t>
            </w:r>
          </w:p>
        </w:tc>
        <w:tc>
          <w:tcPr>
            <w:tcW w:w="6378" w:type="dxa"/>
            <w:tcBorders>
              <w:top w:val="nil"/>
              <w:left w:val="nil"/>
              <w:bottom w:val="nil"/>
              <w:right w:val="nil"/>
            </w:tcBorders>
          </w:tcPr>
          <w:p w:rsidR="005A434D" w:rsidRPr="008255C8" w:rsidRDefault="005A434D" w:rsidP="00D45521">
            <w:pPr>
              <w:spacing w:before="100" w:after="100"/>
              <w:ind w:left="0"/>
              <w:rPr>
                <w:rFonts w:ascii="Arial" w:hAnsi="Arial"/>
                <w:lang w:val="en-GB"/>
              </w:rPr>
            </w:pPr>
            <w:r w:rsidRPr="008255C8">
              <w:rPr>
                <w:rFonts w:ascii="Arial" w:hAnsi="Arial"/>
                <w:sz w:val="20"/>
                <w:lang w:val="en-GB"/>
              </w:rPr>
              <w:t>Public</w:t>
            </w:r>
            <w:r w:rsidRPr="008255C8">
              <w:rPr>
                <w:rFonts w:ascii="Arial" w:hAnsi="Arial"/>
                <w:lang w:val="en-GB"/>
              </w:rPr>
              <w:fldChar w:fldCharType="begin"/>
            </w:r>
            <w:r w:rsidRPr="008255C8">
              <w:rPr>
                <w:rFonts w:ascii="Arial" w:hAnsi="Arial"/>
                <w:lang w:val="en-GB"/>
              </w:rPr>
              <w:instrText xml:space="preserve">  </w:instrText>
            </w:r>
            <w:r w:rsidRPr="008255C8">
              <w:rPr>
                <w:rFonts w:ascii="Arial" w:hAnsi="Arial"/>
                <w:lang w:val="en-GB"/>
              </w:rPr>
              <w:fldChar w:fldCharType="end"/>
            </w:r>
          </w:p>
        </w:tc>
      </w:tr>
      <w:tr w:rsidR="00185D19" w:rsidRPr="008255C8" w:rsidTr="0070598E">
        <w:trPr>
          <w:trHeight w:val="417"/>
        </w:trPr>
        <w:tc>
          <w:tcPr>
            <w:tcW w:w="2127" w:type="dxa"/>
            <w:tcBorders>
              <w:top w:val="nil"/>
              <w:left w:val="nil"/>
              <w:bottom w:val="nil"/>
              <w:right w:val="nil"/>
            </w:tcBorders>
          </w:tcPr>
          <w:p w:rsidR="00185D19" w:rsidRPr="008255C8" w:rsidRDefault="00185D19" w:rsidP="00D45521">
            <w:pPr>
              <w:spacing w:before="100" w:after="100"/>
              <w:ind w:left="0"/>
              <w:rPr>
                <w:rFonts w:ascii="Arial" w:hAnsi="Arial"/>
                <w:sz w:val="20"/>
                <w:lang w:val="en-GB"/>
              </w:rPr>
            </w:pPr>
            <w:r w:rsidRPr="008255C8">
              <w:rPr>
                <w:rFonts w:ascii="Arial" w:hAnsi="Arial"/>
                <w:sz w:val="20"/>
                <w:lang w:val="en-GB"/>
              </w:rPr>
              <w:t>Date and status:</w:t>
            </w:r>
          </w:p>
        </w:tc>
        <w:tc>
          <w:tcPr>
            <w:tcW w:w="6378" w:type="dxa"/>
            <w:tcBorders>
              <w:top w:val="nil"/>
              <w:left w:val="nil"/>
              <w:bottom w:val="nil"/>
              <w:right w:val="nil"/>
            </w:tcBorders>
          </w:tcPr>
          <w:p w:rsidR="00185D19" w:rsidRPr="008255C8" w:rsidRDefault="00451C1C" w:rsidP="00D45521">
            <w:pPr>
              <w:spacing w:before="100" w:after="100"/>
              <w:ind w:left="0"/>
              <w:rPr>
                <w:rFonts w:ascii="Arial" w:hAnsi="Arial" w:cs="Arial"/>
                <w:sz w:val="20"/>
                <w:lang w:val="en-GB"/>
              </w:rPr>
            </w:pPr>
            <w:r w:rsidRPr="008255C8">
              <w:rPr>
                <w:rFonts w:ascii="Arial" w:hAnsi="Arial"/>
                <w:sz w:val="20"/>
                <w:lang w:val="en-GB"/>
              </w:rPr>
              <w:t>28</w:t>
            </w:r>
            <w:r w:rsidR="00AB4462" w:rsidRPr="008255C8">
              <w:rPr>
                <w:rFonts w:ascii="Arial" w:hAnsi="Arial"/>
                <w:sz w:val="20"/>
                <w:lang w:val="en-GB"/>
              </w:rPr>
              <w:t>.</w:t>
            </w:r>
            <w:r w:rsidRPr="008255C8">
              <w:rPr>
                <w:rFonts w:ascii="Arial" w:hAnsi="Arial"/>
                <w:sz w:val="20"/>
                <w:lang w:val="en-GB"/>
              </w:rPr>
              <w:t>0</w:t>
            </w:r>
            <w:r w:rsidR="00863DE3" w:rsidRPr="008255C8">
              <w:rPr>
                <w:rFonts w:ascii="Arial" w:hAnsi="Arial"/>
                <w:sz w:val="20"/>
                <w:lang w:val="en-GB"/>
              </w:rPr>
              <w:t>1</w:t>
            </w:r>
            <w:r w:rsidR="006F089F" w:rsidRPr="008255C8">
              <w:rPr>
                <w:rFonts w:ascii="Arial" w:hAnsi="Arial"/>
                <w:sz w:val="20"/>
                <w:lang w:val="en-GB"/>
              </w:rPr>
              <w:t>.201</w:t>
            </w:r>
            <w:r w:rsidRPr="008255C8">
              <w:rPr>
                <w:rFonts w:ascii="Arial" w:hAnsi="Arial"/>
                <w:sz w:val="20"/>
                <w:lang w:val="en-GB"/>
              </w:rPr>
              <w:t>3</w:t>
            </w:r>
            <w:r w:rsidR="008365F0" w:rsidRPr="008255C8">
              <w:rPr>
                <w:rFonts w:ascii="Arial" w:hAnsi="Arial"/>
                <w:sz w:val="20"/>
                <w:lang w:val="en-GB"/>
              </w:rPr>
              <w:t xml:space="preserve"> - </w:t>
            </w:r>
            <w:r w:rsidR="009C16C7" w:rsidRPr="008255C8">
              <w:rPr>
                <w:rFonts w:ascii="Arial" w:hAnsi="Arial"/>
                <w:sz w:val="20"/>
                <w:lang w:val="en-GB"/>
              </w:rPr>
              <w:t xml:space="preserve">Status: Version </w:t>
            </w:r>
            <w:r w:rsidR="00863DE3" w:rsidRPr="008255C8">
              <w:rPr>
                <w:rFonts w:ascii="Arial" w:hAnsi="Arial"/>
                <w:sz w:val="20"/>
                <w:lang w:val="en-GB"/>
              </w:rPr>
              <w:t>0.9</w:t>
            </w:r>
          </w:p>
        </w:tc>
      </w:tr>
    </w:tbl>
    <w:p w:rsidR="001F363A" w:rsidRPr="008255C8" w:rsidRDefault="001F363A" w:rsidP="00D45521">
      <w:pPr>
        <w:ind w:left="0"/>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rsidP="00925566">
      <w:pPr>
        <w:ind w:left="3894" w:firstLine="1298"/>
        <w:rPr>
          <w:lang w:val="en-GB"/>
        </w:rPr>
      </w:pPr>
      <w:r w:rsidRPr="008255C8">
        <w:rPr>
          <w:rFonts w:ascii="Arial" w:hAnsi="Arial"/>
          <w:sz w:val="20"/>
          <w:lang w:val="en-GB"/>
        </w:rPr>
        <w:t xml:space="preserve">         </w:t>
      </w:r>
      <w:r w:rsidR="00451C1C" w:rsidRPr="008255C8">
        <w:rPr>
          <w:rFonts w:ascii="Arial" w:hAnsi="Arial"/>
          <w:noProof/>
          <w:sz w:val="20"/>
          <w:lang w:val="en-GB" w:eastAsia="en-GB"/>
        </w:rPr>
        <w:drawing>
          <wp:inline distT="0" distB="0" distL="0" distR="0" wp14:anchorId="49C9C90D" wp14:editId="5D32D708">
            <wp:extent cx="1901825" cy="431800"/>
            <wp:effectExtent l="0" t="0" r="3175" b="6350"/>
            <wp:docPr id="4" name="Picture 2" descr="Metropolia_RGB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opolia_RGB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25" cy="431800"/>
                    </a:xfrm>
                    <a:prstGeom prst="rect">
                      <a:avLst/>
                    </a:prstGeom>
                    <a:noFill/>
                    <a:ln>
                      <a:noFill/>
                    </a:ln>
                  </pic:spPr>
                </pic:pic>
              </a:graphicData>
            </a:graphic>
          </wp:inline>
        </w:drawing>
      </w:r>
    </w:p>
    <w:p w:rsidR="00925566" w:rsidRPr="008255C8" w:rsidRDefault="00925566">
      <w:pPr>
        <w:rPr>
          <w:lang w:val="en-GB"/>
        </w:rPr>
      </w:pPr>
    </w:p>
    <w:p w:rsidR="00925566" w:rsidRPr="008255C8" w:rsidRDefault="00925566">
      <w:pPr>
        <w:rPr>
          <w:lang w:val="en-GB"/>
        </w:rPr>
      </w:pPr>
    </w:p>
    <w:p w:rsidR="0009212D" w:rsidRPr="008255C8" w:rsidRDefault="008365F0" w:rsidP="008365F0">
      <w:pPr>
        <w:jc w:val="center"/>
        <w:rPr>
          <w:rFonts w:ascii="Arial" w:hAnsi="Arial" w:cs="Arial"/>
          <w:sz w:val="20"/>
          <w:lang w:val="en-GB"/>
        </w:rPr>
      </w:pPr>
      <w:r w:rsidRPr="008255C8">
        <w:rPr>
          <w:rFonts w:ascii="Arial" w:hAnsi="Arial" w:cs="Arial"/>
          <w:sz w:val="20"/>
          <w:lang w:val="en-GB"/>
        </w:rPr>
        <w:t>This work was supported by TEKES as part of the next Media programme</w:t>
      </w:r>
      <w:r w:rsidR="0009212D" w:rsidRPr="008255C8">
        <w:rPr>
          <w:rFonts w:ascii="Arial" w:hAnsi="Arial" w:cs="Arial"/>
          <w:sz w:val="20"/>
          <w:lang w:val="en-GB"/>
        </w:rPr>
        <w:t xml:space="preserve"> of TIVIT</w:t>
      </w:r>
    </w:p>
    <w:p w:rsidR="008365F0" w:rsidRPr="008255C8" w:rsidRDefault="008365F0" w:rsidP="008365F0">
      <w:pPr>
        <w:jc w:val="center"/>
        <w:rPr>
          <w:rFonts w:ascii="Arial" w:hAnsi="Arial" w:cs="Arial"/>
          <w:sz w:val="20"/>
          <w:lang w:val="en-GB"/>
        </w:rPr>
      </w:pPr>
      <w:r w:rsidRPr="008255C8">
        <w:rPr>
          <w:rFonts w:ascii="Arial" w:hAnsi="Arial" w:cs="Arial"/>
          <w:sz w:val="20"/>
          <w:lang w:val="en-GB"/>
        </w:rPr>
        <w:t>(Finnish Strategic Centre for Science, Technology and I</w:t>
      </w:r>
      <w:r w:rsidR="0009212D" w:rsidRPr="008255C8">
        <w:rPr>
          <w:rFonts w:ascii="Arial" w:hAnsi="Arial" w:cs="Arial"/>
          <w:sz w:val="20"/>
          <w:lang w:val="en-GB"/>
        </w:rPr>
        <w:t>nnovation in the field of ICT)</w:t>
      </w:r>
    </w:p>
    <w:p w:rsidR="008365F0" w:rsidRPr="008255C8" w:rsidRDefault="008365F0">
      <w:pPr>
        <w:rPr>
          <w:rFonts w:ascii="Arial" w:hAnsi="Arial" w:cs="Arial"/>
          <w:sz w:val="20"/>
          <w:lang w:val="en-GB"/>
        </w:rPr>
        <w:sectPr w:rsidR="008365F0" w:rsidRPr="008255C8">
          <w:headerReference w:type="even" r:id="rId10"/>
          <w:headerReference w:type="default" r:id="rId11"/>
          <w:headerReference w:type="first" r:id="rId12"/>
          <w:pgSz w:w="11907" w:h="16840" w:code="9"/>
          <w:pgMar w:top="851" w:right="851" w:bottom="851" w:left="851" w:header="851" w:footer="284" w:gutter="0"/>
          <w:pgNumType w:start="1"/>
          <w:cols w:space="708"/>
          <w:titlePg/>
        </w:sectPr>
      </w:pPr>
    </w:p>
    <w:p w:rsidR="00DF74C4" w:rsidRPr="008255C8" w:rsidRDefault="00DF74C4">
      <w:pPr>
        <w:rPr>
          <w:lang w:val="en-GB"/>
        </w:rPr>
      </w:pPr>
      <w:bookmarkStart w:id="1" w:name="_Toc472496849"/>
    </w:p>
    <w:p w:rsidR="009C656C" w:rsidRPr="008255C8" w:rsidRDefault="009C656C">
      <w:pPr>
        <w:rPr>
          <w:lang w:val="en-GB"/>
        </w:rPr>
      </w:pPr>
    </w:p>
    <w:tbl>
      <w:tblPr>
        <w:tblW w:w="9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417"/>
        <w:gridCol w:w="1863"/>
        <w:gridCol w:w="2531"/>
        <w:gridCol w:w="2834"/>
      </w:tblGrid>
      <w:tr w:rsidR="00DF74C4" w:rsidRPr="008255C8" w:rsidTr="00FC42BC">
        <w:trPr>
          <w:trHeight w:val="260"/>
        </w:trPr>
        <w:tc>
          <w:tcPr>
            <w:tcW w:w="9638" w:type="dxa"/>
            <w:gridSpan w:val="5"/>
            <w:tcBorders>
              <w:top w:val="nil"/>
              <w:left w:val="nil"/>
              <w:bottom w:val="single" w:sz="4" w:space="0" w:color="auto"/>
              <w:right w:val="nil"/>
            </w:tcBorders>
          </w:tcPr>
          <w:p w:rsidR="00DF74C4" w:rsidRPr="008255C8" w:rsidRDefault="00DF74C4" w:rsidP="00640B85">
            <w:pPr>
              <w:ind w:left="0"/>
              <w:rPr>
                <w:b/>
                <w:lang w:val="en-GB"/>
              </w:rPr>
            </w:pPr>
            <w:r w:rsidRPr="008255C8">
              <w:rPr>
                <w:b/>
                <w:lang w:val="en-GB"/>
              </w:rPr>
              <w:t>Version history:</w:t>
            </w:r>
          </w:p>
        </w:tc>
      </w:tr>
      <w:tr w:rsidR="00DF74C4" w:rsidRPr="008255C8" w:rsidTr="005C6EE3">
        <w:trPr>
          <w:trHeight w:val="452"/>
        </w:trPr>
        <w:tc>
          <w:tcPr>
            <w:tcW w:w="993" w:type="dxa"/>
            <w:tcBorders>
              <w:top w:val="single" w:sz="4" w:space="0" w:color="auto"/>
            </w:tcBorders>
          </w:tcPr>
          <w:p w:rsidR="00DF74C4" w:rsidRPr="008255C8" w:rsidRDefault="00DF74C4" w:rsidP="00640B85">
            <w:pPr>
              <w:ind w:left="0"/>
              <w:rPr>
                <w:lang w:val="en-GB"/>
              </w:rPr>
            </w:pPr>
            <w:r w:rsidRPr="008255C8">
              <w:rPr>
                <w:lang w:val="en-GB"/>
              </w:rPr>
              <w:t>Version</w:t>
            </w:r>
          </w:p>
        </w:tc>
        <w:tc>
          <w:tcPr>
            <w:tcW w:w="1417" w:type="dxa"/>
            <w:tcBorders>
              <w:top w:val="single" w:sz="4" w:space="0" w:color="auto"/>
            </w:tcBorders>
          </w:tcPr>
          <w:p w:rsidR="00DF74C4" w:rsidRPr="008255C8" w:rsidRDefault="00DF74C4" w:rsidP="00640B85">
            <w:pPr>
              <w:ind w:left="0"/>
              <w:rPr>
                <w:lang w:val="en-GB"/>
              </w:rPr>
            </w:pPr>
            <w:r w:rsidRPr="008255C8">
              <w:rPr>
                <w:lang w:val="en-GB"/>
              </w:rPr>
              <w:t>Date</w:t>
            </w:r>
          </w:p>
        </w:tc>
        <w:tc>
          <w:tcPr>
            <w:tcW w:w="1863" w:type="dxa"/>
            <w:tcBorders>
              <w:top w:val="single" w:sz="4" w:space="0" w:color="auto"/>
            </w:tcBorders>
          </w:tcPr>
          <w:p w:rsidR="00DF74C4" w:rsidRPr="008255C8" w:rsidRDefault="00DF74C4" w:rsidP="00640B85">
            <w:pPr>
              <w:ind w:left="0"/>
              <w:rPr>
                <w:lang w:val="en-GB"/>
              </w:rPr>
            </w:pPr>
            <w:r w:rsidRPr="008255C8">
              <w:rPr>
                <w:lang w:val="en-GB"/>
              </w:rPr>
              <w:t>State</w:t>
            </w:r>
          </w:p>
          <w:p w:rsidR="00DF74C4" w:rsidRPr="008255C8" w:rsidRDefault="00DF74C4" w:rsidP="00640B85">
            <w:pPr>
              <w:ind w:left="0"/>
              <w:rPr>
                <w:lang w:val="en-GB"/>
              </w:rPr>
            </w:pPr>
          </w:p>
        </w:tc>
        <w:tc>
          <w:tcPr>
            <w:tcW w:w="2531" w:type="dxa"/>
            <w:tcBorders>
              <w:top w:val="single" w:sz="4" w:space="0" w:color="auto"/>
            </w:tcBorders>
          </w:tcPr>
          <w:p w:rsidR="00DF74C4" w:rsidRPr="008255C8" w:rsidRDefault="00DF74C4" w:rsidP="00640B85">
            <w:pPr>
              <w:ind w:left="0"/>
              <w:rPr>
                <w:lang w:val="en-GB"/>
              </w:rPr>
            </w:pPr>
            <w:r w:rsidRPr="008255C8">
              <w:rPr>
                <w:lang w:val="en-GB"/>
              </w:rPr>
              <w:t>Author(s) OR Editor/Contributors</w:t>
            </w:r>
          </w:p>
        </w:tc>
        <w:tc>
          <w:tcPr>
            <w:tcW w:w="2834" w:type="dxa"/>
            <w:tcBorders>
              <w:top w:val="single" w:sz="4" w:space="0" w:color="auto"/>
            </w:tcBorders>
          </w:tcPr>
          <w:p w:rsidR="00DF74C4" w:rsidRPr="008255C8" w:rsidRDefault="00DF74C4" w:rsidP="00640B85">
            <w:pPr>
              <w:ind w:left="0"/>
              <w:rPr>
                <w:lang w:val="en-GB"/>
              </w:rPr>
            </w:pPr>
            <w:r w:rsidRPr="008255C8">
              <w:rPr>
                <w:lang w:val="en-GB"/>
              </w:rPr>
              <w:t>Remarks</w:t>
            </w:r>
          </w:p>
        </w:tc>
      </w:tr>
      <w:tr w:rsidR="00186510" w:rsidRPr="008255C8" w:rsidTr="000B30CE">
        <w:trPr>
          <w:trHeight w:val="247"/>
        </w:trPr>
        <w:tc>
          <w:tcPr>
            <w:tcW w:w="993" w:type="dxa"/>
          </w:tcPr>
          <w:p w:rsidR="00186510" w:rsidRPr="008255C8" w:rsidRDefault="00186510" w:rsidP="00C50BB3">
            <w:pPr>
              <w:ind w:left="0"/>
              <w:rPr>
                <w:lang w:val="en-GB"/>
              </w:rPr>
            </w:pPr>
            <w:r w:rsidRPr="008255C8">
              <w:rPr>
                <w:lang w:val="en-GB"/>
              </w:rPr>
              <w:t>0.3</w:t>
            </w:r>
          </w:p>
        </w:tc>
        <w:tc>
          <w:tcPr>
            <w:tcW w:w="1417" w:type="dxa"/>
          </w:tcPr>
          <w:p w:rsidR="00186510" w:rsidRPr="008255C8" w:rsidRDefault="00186510" w:rsidP="00C50BB3">
            <w:pPr>
              <w:ind w:left="0"/>
              <w:rPr>
                <w:lang w:val="en-GB"/>
              </w:rPr>
            </w:pPr>
            <w:r w:rsidRPr="008255C8">
              <w:rPr>
                <w:lang w:val="en-GB"/>
              </w:rPr>
              <w:t>16.1</w:t>
            </w:r>
            <w:ins w:id="2" w:author="Patrick Ausderau" w:date="2013-01-29T13:48:00Z">
              <w:r w:rsidRPr="008255C8">
                <w:rPr>
                  <w:lang w:val="en-GB"/>
                </w:rPr>
                <w:t>1</w:t>
              </w:r>
            </w:ins>
            <w:del w:id="3" w:author="Patrick Ausderau" w:date="2013-01-29T13:48:00Z">
              <w:r w:rsidRPr="008255C8" w:rsidDel="005A1F76">
                <w:rPr>
                  <w:lang w:val="en-GB"/>
                </w:rPr>
                <w:delText>0</w:delText>
              </w:r>
            </w:del>
            <w:r w:rsidRPr="008255C8">
              <w:rPr>
                <w:lang w:val="en-GB"/>
              </w:rPr>
              <w:t>.2012</w:t>
            </w:r>
          </w:p>
        </w:tc>
        <w:tc>
          <w:tcPr>
            <w:tcW w:w="1863" w:type="dxa"/>
          </w:tcPr>
          <w:p w:rsidR="00186510" w:rsidRPr="008255C8" w:rsidRDefault="00186510" w:rsidP="00C50BB3">
            <w:pPr>
              <w:ind w:left="0"/>
              <w:rPr>
                <w:lang w:val="en-GB"/>
              </w:rPr>
            </w:pPr>
            <w:r w:rsidRPr="008255C8">
              <w:rPr>
                <w:lang w:val="en-GB"/>
              </w:rPr>
              <w:t>initial version</w:t>
            </w:r>
          </w:p>
        </w:tc>
        <w:tc>
          <w:tcPr>
            <w:tcW w:w="2531" w:type="dxa"/>
          </w:tcPr>
          <w:p w:rsidR="00186510" w:rsidRPr="008255C8" w:rsidRDefault="00186510" w:rsidP="00C50BB3">
            <w:pPr>
              <w:ind w:left="0"/>
              <w:rPr>
                <w:lang w:val="en-GB"/>
              </w:rPr>
            </w:pPr>
            <w:del w:id="4" w:author="Patrick Ausderau" w:date="2013-01-29T13:49:00Z">
              <w:r w:rsidRPr="008255C8" w:rsidDel="005A1F76">
                <w:rPr>
                  <w:lang w:val="en-GB"/>
                </w:rPr>
                <w:delText>Olli Alm</w:delText>
              </w:r>
            </w:del>
            <w:ins w:id="5" w:author="Patrick Ausderau" w:date="2013-01-29T13:49:00Z">
              <w:r w:rsidRPr="008255C8">
                <w:rPr>
                  <w:lang w:val="en-GB"/>
                </w:rPr>
                <w:t>Patrick Ausderau</w:t>
              </w:r>
            </w:ins>
          </w:p>
        </w:tc>
        <w:tc>
          <w:tcPr>
            <w:tcW w:w="2834" w:type="dxa"/>
          </w:tcPr>
          <w:p w:rsidR="00186510" w:rsidRPr="008255C8" w:rsidRDefault="00186510" w:rsidP="00C50BB3">
            <w:pPr>
              <w:ind w:left="0"/>
              <w:rPr>
                <w:lang w:val="en-GB"/>
              </w:rPr>
            </w:pPr>
          </w:p>
        </w:tc>
      </w:tr>
      <w:tr w:rsidR="00186510" w:rsidRPr="008255C8" w:rsidTr="000B30CE">
        <w:trPr>
          <w:trHeight w:val="247"/>
        </w:trPr>
        <w:tc>
          <w:tcPr>
            <w:tcW w:w="993" w:type="dxa"/>
          </w:tcPr>
          <w:p w:rsidR="00186510" w:rsidRPr="008255C8" w:rsidRDefault="00186510" w:rsidP="00C50BB3">
            <w:pPr>
              <w:snapToGrid w:val="0"/>
              <w:ind w:left="0"/>
              <w:rPr>
                <w:lang w:val="en-GB"/>
              </w:rPr>
            </w:pPr>
            <w:r w:rsidRPr="008255C8">
              <w:rPr>
                <w:lang w:val="en-GB"/>
              </w:rPr>
              <w:t>0.</w:t>
            </w:r>
            <w:ins w:id="6" w:author="Patrick Ausderau" w:date="2013-01-29T13:49:00Z">
              <w:r w:rsidRPr="008255C8">
                <w:rPr>
                  <w:lang w:val="en-GB"/>
                </w:rPr>
                <w:t>5</w:t>
              </w:r>
            </w:ins>
            <w:del w:id="7" w:author="Patrick Ausderau" w:date="2013-01-29T13:49:00Z">
              <w:r w:rsidRPr="008255C8" w:rsidDel="005A1F76">
                <w:rPr>
                  <w:lang w:val="en-GB"/>
                </w:rPr>
                <w:delText>9</w:delText>
              </w:r>
            </w:del>
          </w:p>
        </w:tc>
        <w:tc>
          <w:tcPr>
            <w:tcW w:w="1417" w:type="dxa"/>
          </w:tcPr>
          <w:p w:rsidR="00186510" w:rsidRPr="008255C8" w:rsidRDefault="00186510" w:rsidP="00C50BB3">
            <w:pPr>
              <w:snapToGrid w:val="0"/>
              <w:ind w:left="0"/>
              <w:rPr>
                <w:lang w:val="en-GB"/>
              </w:rPr>
            </w:pPr>
            <w:ins w:id="8" w:author="Patrick Ausderau" w:date="2013-01-29T13:49:00Z">
              <w:r w:rsidRPr="008255C8">
                <w:rPr>
                  <w:lang w:val="en-GB"/>
                </w:rPr>
                <w:t>21</w:t>
              </w:r>
            </w:ins>
            <w:del w:id="9" w:author="Patrick Ausderau" w:date="2013-01-29T13:49:00Z">
              <w:r w:rsidRPr="008255C8" w:rsidDel="005A1F76">
                <w:rPr>
                  <w:lang w:val="en-GB"/>
                </w:rPr>
                <w:delText>8</w:delText>
              </w:r>
            </w:del>
            <w:r w:rsidRPr="008255C8">
              <w:rPr>
                <w:lang w:val="en-GB"/>
              </w:rPr>
              <w:t>.1</w:t>
            </w:r>
            <w:ins w:id="10" w:author="Patrick Ausderau" w:date="2013-01-29T13:49:00Z">
              <w:r w:rsidRPr="008255C8">
                <w:rPr>
                  <w:lang w:val="en-GB"/>
                </w:rPr>
                <w:t>2</w:t>
              </w:r>
            </w:ins>
            <w:del w:id="11" w:author="Patrick Ausderau" w:date="2013-01-29T13:49:00Z">
              <w:r w:rsidRPr="008255C8" w:rsidDel="005A1F76">
                <w:rPr>
                  <w:lang w:val="en-GB"/>
                </w:rPr>
                <w:delText>1</w:delText>
              </w:r>
            </w:del>
            <w:r w:rsidRPr="008255C8">
              <w:rPr>
                <w:lang w:val="en-GB"/>
              </w:rPr>
              <w:t>.2012</w:t>
            </w:r>
          </w:p>
        </w:tc>
        <w:tc>
          <w:tcPr>
            <w:tcW w:w="1863" w:type="dxa"/>
          </w:tcPr>
          <w:p w:rsidR="00186510" w:rsidRPr="008255C8" w:rsidRDefault="00186510" w:rsidP="00C50BB3">
            <w:pPr>
              <w:snapToGrid w:val="0"/>
              <w:ind w:left="0"/>
              <w:rPr>
                <w:lang w:val="en-GB"/>
              </w:rPr>
            </w:pPr>
            <w:del w:id="12" w:author="Patrick Ausderau" w:date="2013-01-29T13:50:00Z">
              <w:r w:rsidRPr="008255C8" w:rsidDel="005A1F76">
                <w:rPr>
                  <w:lang w:val="en-GB"/>
                </w:rPr>
                <w:delText>first final</w:delText>
              </w:r>
            </w:del>
            <w:ins w:id="13" w:author="Patrick Ausderau" w:date="2013-01-29T13:50:00Z">
              <w:r w:rsidRPr="008255C8">
                <w:rPr>
                  <w:lang w:val="en-GB"/>
                </w:rPr>
                <w:t>intermediate</w:t>
              </w:r>
            </w:ins>
          </w:p>
        </w:tc>
        <w:tc>
          <w:tcPr>
            <w:tcW w:w="2531" w:type="dxa"/>
          </w:tcPr>
          <w:p w:rsidR="00186510" w:rsidRPr="008255C8" w:rsidRDefault="00186510" w:rsidP="00C50BB3">
            <w:pPr>
              <w:snapToGrid w:val="0"/>
              <w:ind w:left="0"/>
              <w:jc w:val="both"/>
              <w:rPr>
                <w:lang w:val="en-GB"/>
              </w:rPr>
            </w:pPr>
            <w:del w:id="14" w:author="Patrick Ausderau" w:date="2013-01-29T13:49:00Z">
              <w:r w:rsidRPr="008255C8" w:rsidDel="005A1F76">
                <w:rPr>
                  <w:lang w:val="en-GB"/>
                </w:rPr>
                <w:delText>Olli Alm</w:delText>
              </w:r>
            </w:del>
            <w:ins w:id="15" w:author="Patrick Ausderau" w:date="2013-01-29T13:49:00Z">
              <w:r w:rsidRPr="008255C8">
                <w:rPr>
                  <w:lang w:val="en-GB"/>
                </w:rPr>
                <w:t>Patrick Ausderau</w:t>
              </w:r>
            </w:ins>
          </w:p>
        </w:tc>
        <w:tc>
          <w:tcPr>
            <w:tcW w:w="2834" w:type="dxa"/>
          </w:tcPr>
          <w:p w:rsidR="00186510" w:rsidRPr="008255C8" w:rsidRDefault="00186510" w:rsidP="00C50BB3">
            <w:pPr>
              <w:snapToGrid w:val="0"/>
              <w:ind w:left="0"/>
              <w:rPr>
                <w:lang w:val="en-GB"/>
              </w:rPr>
            </w:pPr>
            <w:del w:id="16" w:author="Patrick Ausderau" w:date="2013-01-29T13:49:00Z">
              <w:r w:rsidRPr="008255C8" w:rsidDel="005A1F76">
                <w:rPr>
                  <w:lang w:val="en-GB"/>
                </w:rPr>
                <w:delText>9</w:delText>
              </w:r>
            </w:del>
          </w:p>
        </w:tc>
      </w:tr>
      <w:tr w:rsidR="00186510" w:rsidRPr="008255C8" w:rsidTr="000B30CE">
        <w:trPr>
          <w:trHeight w:val="247"/>
        </w:trPr>
        <w:tc>
          <w:tcPr>
            <w:tcW w:w="993" w:type="dxa"/>
          </w:tcPr>
          <w:p w:rsidR="00186510" w:rsidRPr="008255C8" w:rsidRDefault="00186510" w:rsidP="00C50BB3">
            <w:pPr>
              <w:snapToGrid w:val="0"/>
              <w:ind w:left="0"/>
              <w:rPr>
                <w:ins w:id="17" w:author="Patrick Ausderau" w:date="2013-01-29T13:49:00Z"/>
                <w:lang w:val="en-GB"/>
              </w:rPr>
            </w:pPr>
            <w:ins w:id="18" w:author="Patrick Ausderau" w:date="2013-01-29T13:49:00Z">
              <w:r w:rsidRPr="008255C8">
                <w:rPr>
                  <w:lang w:val="en-GB"/>
                </w:rPr>
                <w:t>0.7</w:t>
              </w:r>
            </w:ins>
          </w:p>
        </w:tc>
        <w:tc>
          <w:tcPr>
            <w:tcW w:w="1417" w:type="dxa"/>
          </w:tcPr>
          <w:p w:rsidR="00186510" w:rsidRPr="008255C8" w:rsidRDefault="00186510" w:rsidP="00C50BB3">
            <w:pPr>
              <w:snapToGrid w:val="0"/>
              <w:ind w:left="0"/>
              <w:rPr>
                <w:ins w:id="19" w:author="Patrick Ausderau" w:date="2013-01-29T13:49:00Z"/>
                <w:lang w:val="en-GB"/>
              </w:rPr>
            </w:pPr>
            <w:ins w:id="20" w:author="Patrick Ausderau" w:date="2013-01-29T13:50:00Z">
              <w:r w:rsidRPr="008255C8">
                <w:rPr>
                  <w:lang w:val="en-GB"/>
                </w:rPr>
                <w:t>15.01.2013</w:t>
              </w:r>
            </w:ins>
          </w:p>
        </w:tc>
        <w:tc>
          <w:tcPr>
            <w:tcW w:w="1863" w:type="dxa"/>
          </w:tcPr>
          <w:p w:rsidR="00186510" w:rsidRPr="008255C8" w:rsidRDefault="00186510" w:rsidP="00C50BB3">
            <w:pPr>
              <w:snapToGrid w:val="0"/>
              <w:ind w:left="0"/>
              <w:rPr>
                <w:ins w:id="21" w:author="Patrick Ausderau" w:date="2013-01-29T13:49:00Z"/>
                <w:lang w:val="en-GB"/>
              </w:rPr>
            </w:pPr>
            <w:ins w:id="22" w:author="Patrick Ausderau" w:date="2013-01-29T13:50:00Z">
              <w:r w:rsidRPr="008255C8">
                <w:rPr>
                  <w:lang w:val="en-GB"/>
                </w:rPr>
                <w:t>first review</w:t>
              </w:r>
            </w:ins>
          </w:p>
        </w:tc>
        <w:tc>
          <w:tcPr>
            <w:tcW w:w="2531" w:type="dxa"/>
          </w:tcPr>
          <w:p w:rsidR="00186510" w:rsidRPr="008255C8" w:rsidDel="005A1F76" w:rsidRDefault="00186510" w:rsidP="00186510">
            <w:pPr>
              <w:snapToGrid w:val="0"/>
              <w:ind w:left="0"/>
              <w:jc w:val="both"/>
              <w:rPr>
                <w:ins w:id="23" w:author="Patrick Ausderau" w:date="2013-01-29T13:49:00Z"/>
                <w:lang w:val="en-GB"/>
              </w:rPr>
            </w:pPr>
            <w:ins w:id="24" w:author="Patrick Ausderau" w:date="2013-01-29T13:50:00Z">
              <w:r w:rsidRPr="008255C8">
                <w:rPr>
                  <w:lang w:val="en-GB"/>
                </w:rPr>
                <w:t>Patrick Ausderau</w:t>
              </w:r>
            </w:ins>
            <w:r w:rsidRPr="008255C8">
              <w:rPr>
                <w:lang w:val="en-GB"/>
              </w:rPr>
              <w:t>,</w:t>
            </w:r>
            <w:ins w:id="25" w:author="Patrick Ausderau" w:date="2013-01-29T13:50:00Z">
              <w:r w:rsidRPr="008255C8">
                <w:rPr>
                  <w:lang w:val="en-GB"/>
                </w:rPr>
                <w:t xml:space="preserve"> Olli </w:t>
              </w:r>
              <w:proofErr w:type="spellStart"/>
              <w:r w:rsidRPr="008255C8">
                <w:rPr>
                  <w:lang w:val="en-GB"/>
                </w:rPr>
                <w:t>Alm</w:t>
              </w:r>
            </w:ins>
            <w:proofErr w:type="spellEnd"/>
          </w:p>
        </w:tc>
        <w:tc>
          <w:tcPr>
            <w:tcW w:w="2834" w:type="dxa"/>
          </w:tcPr>
          <w:p w:rsidR="00186510" w:rsidRPr="008255C8" w:rsidRDefault="00186510" w:rsidP="00C50BB3">
            <w:pPr>
              <w:snapToGrid w:val="0"/>
              <w:ind w:left="0"/>
              <w:rPr>
                <w:ins w:id="26" w:author="Patrick Ausderau" w:date="2013-01-29T13:49:00Z"/>
                <w:lang w:val="en-GB"/>
              </w:rPr>
            </w:pPr>
            <w:r w:rsidRPr="008255C8">
              <w:rPr>
                <w:lang w:val="en-GB"/>
              </w:rPr>
              <w:t>Proof reading</w:t>
            </w:r>
          </w:p>
        </w:tc>
      </w:tr>
      <w:tr w:rsidR="00186510" w:rsidRPr="008255C8" w:rsidTr="000B30CE">
        <w:trPr>
          <w:trHeight w:val="247"/>
        </w:trPr>
        <w:tc>
          <w:tcPr>
            <w:tcW w:w="993" w:type="dxa"/>
          </w:tcPr>
          <w:p w:rsidR="00186510" w:rsidRPr="008255C8" w:rsidRDefault="00186510" w:rsidP="00C50BB3">
            <w:pPr>
              <w:snapToGrid w:val="0"/>
              <w:ind w:left="0"/>
              <w:rPr>
                <w:lang w:val="en-GB"/>
              </w:rPr>
            </w:pPr>
            <w:r w:rsidRPr="008255C8">
              <w:rPr>
                <w:lang w:val="en-GB"/>
              </w:rPr>
              <w:t>0.9</w:t>
            </w:r>
          </w:p>
        </w:tc>
        <w:tc>
          <w:tcPr>
            <w:tcW w:w="1417" w:type="dxa"/>
          </w:tcPr>
          <w:p w:rsidR="00186510" w:rsidRPr="008255C8" w:rsidRDefault="00186510" w:rsidP="00C50BB3">
            <w:pPr>
              <w:snapToGrid w:val="0"/>
              <w:ind w:left="0"/>
              <w:rPr>
                <w:lang w:val="en-GB"/>
              </w:rPr>
            </w:pPr>
            <w:r w:rsidRPr="008255C8">
              <w:rPr>
                <w:lang w:val="en-GB"/>
              </w:rPr>
              <w:t>28.01.2013</w:t>
            </w:r>
          </w:p>
        </w:tc>
        <w:tc>
          <w:tcPr>
            <w:tcW w:w="1863" w:type="dxa"/>
          </w:tcPr>
          <w:p w:rsidR="00186510" w:rsidRPr="008255C8" w:rsidRDefault="00186510" w:rsidP="00C50BB3">
            <w:pPr>
              <w:snapToGrid w:val="0"/>
              <w:ind w:left="0"/>
              <w:rPr>
                <w:lang w:val="en-GB"/>
              </w:rPr>
            </w:pPr>
            <w:r w:rsidRPr="008255C8">
              <w:rPr>
                <w:lang w:val="en-GB"/>
              </w:rPr>
              <w:t>first final</w:t>
            </w:r>
          </w:p>
        </w:tc>
        <w:tc>
          <w:tcPr>
            <w:tcW w:w="2531" w:type="dxa"/>
          </w:tcPr>
          <w:p w:rsidR="00186510" w:rsidRPr="008255C8" w:rsidRDefault="00186510" w:rsidP="00C50BB3">
            <w:pPr>
              <w:snapToGrid w:val="0"/>
              <w:ind w:left="0"/>
              <w:jc w:val="both"/>
              <w:rPr>
                <w:lang w:val="en-GB"/>
              </w:rPr>
            </w:pPr>
            <w:r w:rsidRPr="008255C8">
              <w:rPr>
                <w:lang w:val="en-GB"/>
              </w:rPr>
              <w:t xml:space="preserve">Patrick Ausderau, Olli </w:t>
            </w:r>
            <w:proofErr w:type="spellStart"/>
            <w:r w:rsidRPr="008255C8">
              <w:rPr>
                <w:lang w:val="en-GB"/>
              </w:rPr>
              <w:t>Alm</w:t>
            </w:r>
            <w:proofErr w:type="spellEnd"/>
          </w:p>
        </w:tc>
        <w:tc>
          <w:tcPr>
            <w:tcW w:w="2834" w:type="dxa"/>
          </w:tcPr>
          <w:p w:rsidR="00186510" w:rsidRPr="008255C8" w:rsidRDefault="00186510" w:rsidP="00C50BB3">
            <w:pPr>
              <w:snapToGrid w:val="0"/>
              <w:ind w:left="0"/>
              <w:rPr>
                <w:lang w:val="en-GB"/>
              </w:rPr>
            </w:pPr>
          </w:p>
        </w:tc>
      </w:tr>
    </w:tbl>
    <w:p w:rsidR="0009212D" w:rsidRPr="008255C8" w:rsidRDefault="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bookmarkEnd w:id="1"/>
    <w:p w:rsidR="00925566" w:rsidRPr="008255C8" w:rsidRDefault="00925566">
      <w:pPr>
        <w:pStyle w:val="Appendixtitle"/>
        <w:rPr>
          <w:lang w:val="en-GB"/>
        </w:rPr>
      </w:pPr>
    </w:p>
    <w:p w:rsidR="00925566" w:rsidRPr="008255C8" w:rsidRDefault="00925566">
      <w:pPr>
        <w:pStyle w:val="Appendixtitle"/>
        <w:rPr>
          <w:lang w:val="en-GB"/>
        </w:rPr>
      </w:pPr>
    </w:p>
    <w:p w:rsidR="00F43135" w:rsidRPr="008255C8" w:rsidRDefault="00F43135" w:rsidP="00F43135">
      <w:pPr>
        <w:rPr>
          <w:lang w:val="en-GB"/>
        </w:rPr>
      </w:pPr>
    </w:p>
    <w:p w:rsidR="00F43135" w:rsidRPr="008255C8" w:rsidRDefault="00F43135" w:rsidP="00F43135">
      <w:pPr>
        <w:rPr>
          <w:lang w:val="en-GB"/>
        </w:rPr>
      </w:pPr>
    </w:p>
    <w:p w:rsidR="005A434D" w:rsidRPr="008255C8" w:rsidRDefault="009C16C7">
      <w:pPr>
        <w:pStyle w:val="Appendixtitle"/>
        <w:rPr>
          <w:lang w:val="en-GB"/>
        </w:rPr>
      </w:pPr>
      <w:r w:rsidRPr="008255C8">
        <w:rPr>
          <w:lang w:val="en-GB"/>
        </w:rPr>
        <w:lastRenderedPageBreak/>
        <w:t>Table of C</w:t>
      </w:r>
      <w:r w:rsidR="005A434D" w:rsidRPr="008255C8">
        <w:rPr>
          <w:lang w:val="en-GB"/>
        </w:rPr>
        <w:t>ontents</w:t>
      </w:r>
    </w:p>
    <w:p w:rsidR="008B075F" w:rsidRDefault="005A434D">
      <w:pPr>
        <w:pStyle w:val="TOC1"/>
        <w:rPr>
          <w:rFonts w:asciiTheme="minorHAnsi" w:eastAsiaTheme="minorEastAsia" w:hAnsiTheme="minorHAnsi" w:cstheme="minorBidi"/>
          <w:sz w:val="22"/>
          <w:szCs w:val="22"/>
          <w:lang w:val="en-GB" w:eastAsia="en-GB"/>
        </w:rPr>
      </w:pPr>
      <w:r w:rsidRPr="008255C8">
        <w:rPr>
          <w:szCs w:val="24"/>
          <w:lang w:val="en-GB"/>
        </w:rPr>
        <w:fldChar w:fldCharType="begin"/>
      </w:r>
      <w:r w:rsidR="00C702E6" w:rsidRPr="008255C8">
        <w:rPr>
          <w:szCs w:val="24"/>
          <w:lang w:val="en-GB"/>
        </w:rPr>
        <w:instrText xml:space="preserve"> TOC \o "1-3" \t "TitleOther</w:instrText>
      </w:r>
      <w:r w:rsidRPr="008255C8">
        <w:rPr>
          <w:szCs w:val="24"/>
          <w:lang w:val="en-GB"/>
        </w:rPr>
        <w:instrText xml:space="preserve">;1" </w:instrText>
      </w:r>
      <w:r w:rsidRPr="008255C8">
        <w:rPr>
          <w:szCs w:val="24"/>
          <w:lang w:val="en-GB"/>
        </w:rPr>
        <w:fldChar w:fldCharType="separate"/>
      </w:r>
      <w:bookmarkStart w:id="27" w:name="_GoBack"/>
      <w:bookmarkEnd w:id="27"/>
      <w:r w:rsidR="008B075F">
        <w:t>1</w:t>
      </w:r>
      <w:r w:rsidR="008B075F">
        <w:rPr>
          <w:rFonts w:asciiTheme="minorHAnsi" w:eastAsiaTheme="minorEastAsia" w:hAnsiTheme="minorHAnsi" w:cstheme="minorBidi"/>
          <w:sz w:val="22"/>
          <w:szCs w:val="22"/>
          <w:lang w:val="en-GB" w:eastAsia="en-GB"/>
        </w:rPr>
        <w:tab/>
      </w:r>
      <w:r w:rsidR="008B075F">
        <w:t>Introduction</w:t>
      </w:r>
      <w:r w:rsidR="008B075F">
        <w:tab/>
      </w:r>
      <w:r w:rsidR="008B075F">
        <w:fldChar w:fldCharType="begin"/>
      </w:r>
      <w:r w:rsidR="008B075F">
        <w:instrText xml:space="preserve"> PAGEREF _Toc347432595 \h </w:instrText>
      </w:r>
      <w:r w:rsidR="008B075F">
        <w:fldChar w:fldCharType="separate"/>
      </w:r>
      <w:r w:rsidR="008B075F">
        <w:t>4</w:t>
      </w:r>
      <w:r w:rsidR="008B075F">
        <w:fldChar w:fldCharType="end"/>
      </w:r>
    </w:p>
    <w:p w:rsidR="008B075F" w:rsidRDefault="008B075F">
      <w:pPr>
        <w:pStyle w:val="TOC1"/>
        <w:rPr>
          <w:rFonts w:asciiTheme="minorHAnsi" w:eastAsiaTheme="minorEastAsia" w:hAnsiTheme="minorHAnsi" w:cstheme="minorBidi"/>
          <w:sz w:val="22"/>
          <w:szCs w:val="22"/>
          <w:lang w:val="en-GB" w:eastAsia="en-GB"/>
        </w:rPr>
      </w:pPr>
      <w:r>
        <w:t>2</w:t>
      </w:r>
      <w:r>
        <w:rPr>
          <w:rFonts w:asciiTheme="minorHAnsi" w:eastAsiaTheme="minorEastAsia" w:hAnsiTheme="minorHAnsi" w:cstheme="minorBidi"/>
          <w:sz w:val="22"/>
          <w:szCs w:val="22"/>
          <w:lang w:val="en-GB" w:eastAsia="en-GB"/>
        </w:rPr>
        <w:tab/>
      </w:r>
      <w:r>
        <w:t>Protection and Identification</w:t>
      </w:r>
      <w:r>
        <w:tab/>
      </w:r>
      <w:r>
        <w:fldChar w:fldCharType="begin"/>
      </w:r>
      <w:r>
        <w:instrText xml:space="preserve"> PAGEREF _Toc347432596 \h </w:instrText>
      </w:r>
      <w:r>
        <w:fldChar w:fldCharType="separate"/>
      </w:r>
      <w:r>
        <w:t>4</w:t>
      </w:r>
      <w:r>
        <w:fldChar w:fldCharType="end"/>
      </w:r>
    </w:p>
    <w:p w:rsidR="008B075F" w:rsidRDefault="008B075F">
      <w:pPr>
        <w:pStyle w:val="TOC2"/>
        <w:rPr>
          <w:rFonts w:asciiTheme="minorHAnsi" w:eastAsiaTheme="minorEastAsia" w:hAnsiTheme="minorHAnsi" w:cstheme="minorBidi"/>
          <w:noProof/>
          <w:sz w:val="22"/>
          <w:szCs w:val="22"/>
          <w:lang w:val="en-GB" w:eastAsia="en-GB"/>
        </w:rPr>
      </w:pPr>
      <w:r w:rsidRPr="00BE1060">
        <w:rPr>
          <w:noProof/>
          <w:lang w:val="en-GB"/>
        </w:rPr>
        <w:t>2.1</w:t>
      </w:r>
      <w:r>
        <w:rPr>
          <w:rFonts w:asciiTheme="minorHAnsi" w:eastAsiaTheme="minorEastAsia" w:hAnsiTheme="minorHAnsi" w:cstheme="minorBidi"/>
          <w:noProof/>
          <w:sz w:val="22"/>
          <w:szCs w:val="22"/>
          <w:lang w:val="en-GB" w:eastAsia="en-GB"/>
        </w:rPr>
        <w:tab/>
      </w:r>
      <w:r w:rsidRPr="00BE1060">
        <w:rPr>
          <w:noProof/>
          <w:lang w:val="en-GB"/>
        </w:rPr>
        <w:t>Digital Rights Management (DRM) and Password Protection</w:t>
      </w:r>
      <w:r w:rsidRPr="008B075F">
        <w:rPr>
          <w:noProof/>
          <w:lang w:val="en-GB"/>
        </w:rPr>
        <w:tab/>
      </w:r>
      <w:r>
        <w:rPr>
          <w:noProof/>
        </w:rPr>
        <w:fldChar w:fldCharType="begin"/>
      </w:r>
      <w:r w:rsidRPr="008B075F">
        <w:rPr>
          <w:noProof/>
          <w:lang w:val="en-GB"/>
        </w:rPr>
        <w:instrText xml:space="preserve"> PAGEREF _Toc347432597 \h </w:instrText>
      </w:r>
      <w:r>
        <w:rPr>
          <w:noProof/>
        </w:rPr>
      </w:r>
      <w:r>
        <w:rPr>
          <w:noProof/>
        </w:rPr>
        <w:fldChar w:fldCharType="separate"/>
      </w:r>
      <w:r w:rsidRPr="008B075F">
        <w:rPr>
          <w:noProof/>
          <w:lang w:val="en-GB"/>
        </w:rPr>
        <w:t>4</w:t>
      </w:r>
      <w:r>
        <w:rPr>
          <w:noProof/>
        </w:rPr>
        <w:fldChar w:fldCharType="end"/>
      </w:r>
    </w:p>
    <w:p w:rsidR="008B075F" w:rsidRDefault="008B075F">
      <w:pPr>
        <w:pStyle w:val="TOC2"/>
        <w:rPr>
          <w:rFonts w:asciiTheme="minorHAnsi" w:eastAsiaTheme="minorEastAsia" w:hAnsiTheme="minorHAnsi" w:cstheme="minorBidi"/>
          <w:noProof/>
          <w:sz w:val="22"/>
          <w:szCs w:val="22"/>
          <w:lang w:val="en-GB" w:eastAsia="en-GB"/>
        </w:rPr>
      </w:pPr>
      <w:r w:rsidRPr="00BE1060">
        <w:rPr>
          <w:noProof/>
          <w:lang w:val="en-GB"/>
        </w:rPr>
        <w:t>2.2</w:t>
      </w:r>
      <w:r>
        <w:rPr>
          <w:rFonts w:asciiTheme="minorHAnsi" w:eastAsiaTheme="minorEastAsia" w:hAnsiTheme="minorHAnsi" w:cstheme="minorBidi"/>
          <w:noProof/>
          <w:sz w:val="22"/>
          <w:szCs w:val="22"/>
          <w:lang w:val="en-GB" w:eastAsia="en-GB"/>
        </w:rPr>
        <w:tab/>
      </w:r>
      <w:r w:rsidRPr="00BE1060">
        <w:rPr>
          <w:noProof/>
          <w:lang w:val="en-GB"/>
        </w:rPr>
        <w:t>Social DRM, Watermark and Fingerprint</w:t>
      </w:r>
      <w:r w:rsidRPr="008B075F">
        <w:rPr>
          <w:noProof/>
          <w:lang w:val="en-GB"/>
        </w:rPr>
        <w:tab/>
      </w:r>
      <w:r>
        <w:rPr>
          <w:noProof/>
        </w:rPr>
        <w:fldChar w:fldCharType="begin"/>
      </w:r>
      <w:r w:rsidRPr="008B075F">
        <w:rPr>
          <w:noProof/>
          <w:lang w:val="en-GB"/>
        </w:rPr>
        <w:instrText xml:space="preserve"> PAGEREF _Toc347432598 \h </w:instrText>
      </w:r>
      <w:r>
        <w:rPr>
          <w:noProof/>
        </w:rPr>
      </w:r>
      <w:r>
        <w:rPr>
          <w:noProof/>
        </w:rPr>
        <w:fldChar w:fldCharType="separate"/>
      </w:r>
      <w:r w:rsidRPr="008B075F">
        <w:rPr>
          <w:noProof/>
          <w:lang w:val="en-GB"/>
        </w:rPr>
        <w:t>6</w:t>
      </w:r>
      <w:r>
        <w:rPr>
          <w:noProof/>
        </w:rPr>
        <w:fldChar w:fldCharType="end"/>
      </w:r>
    </w:p>
    <w:p w:rsidR="008B075F" w:rsidRDefault="008B075F">
      <w:pPr>
        <w:pStyle w:val="TOC2"/>
        <w:rPr>
          <w:rFonts w:asciiTheme="minorHAnsi" w:eastAsiaTheme="minorEastAsia" w:hAnsiTheme="minorHAnsi" w:cstheme="minorBidi"/>
          <w:noProof/>
          <w:sz w:val="22"/>
          <w:szCs w:val="22"/>
          <w:lang w:val="en-GB" w:eastAsia="en-GB"/>
        </w:rPr>
      </w:pPr>
      <w:r w:rsidRPr="00BE1060">
        <w:rPr>
          <w:noProof/>
          <w:lang w:val="en-GB"/>
        </w:rPr>
        <w:t>2.3</w:t>
      </w:r>
      <w:r>
        <w:rPr>
          <w:rFonts w:asciiTheme="minorHAnsi" w:eastAsiaTheme="minorEastAsia" w:hAnsiTheme="minorHAnsi" w:cstheme="minorBidi"/>
          <w:noProof/>
          <w:sz w:val="22"/>
          <w:szCs w:val="22"/>
          <w:lang w:val="en-GB" w:eastAsia="en-GB"/>
        </w:rPr>
        <w:tab/>
      </w:r>
      <w:r w:rsidRPr="00BE1060">
        <w:rPr>
          <w:noProof/>
          <w:lang w:val="en-GB"/>
        </w:rPr>
        <w:t>Protection in the Law</w:t>
      </w:r>
      <w:r w:rsidRPr="008B075F">
        <w:rPr>
          <w:noProof/>
          <w:lang w:val="en-GB"/>
        </w:rPr>
        <w:tab/>
      </w:r>
      <w:r>
        <w:rPr>
          <w:noProof/>
        </w:rPr>
        <w:fldChar w:fldCharType="begin"/>
      </w:r>
      <w:r w:rsidRPr="008B075F">
        <w:rPr>
          <w:noProof/>
          <w:lang w:val="en-GB"/>
        </w:rPr>
        <w:instrText xml:space="preserve"> PAGEREF _Toc347432599 \h </w:instrText>
      </w:r>
      <w:r>
        <w:rPr>
          <w:noProof/>
        </w:rPr>
      </w:r>
      <w:r>
        <w:rPr>
          <w:noProof/>
        </w:rPr>
        <w:fldChar w:fldCharType="separate"/>
      </w:r>
      <w:r w:rsidRPr="008B075F">
        <w:rPr>
          <w:noProof/>
          <w:lang w:val="en-GB"/>
        </w:rPr>
        <w:t>8</w:t>
      </w:r>
      <w:r>
        <w:rPr>
          <w:noProof/>
        </w:rPr>
        <w:fldChar w:fldCharType="end"/>
      </w:r>
    </w:p>
    <w:p w:rsidR="008B075F" w:rsidRDefault="008B075F">
      <w:pPr>
        <w:pStyle w:val="TOC1"/>
        <w:rPr>
          <w:rFonts w:asciiTheme="minorHAnsi" w:eastAsiaTheme="minorEastAsia" w:hAnsiTheme="minorHAnsi" w:cstheme="minorBidi"/>
          <w:sz w:val="22"/>
          <w:szCs w:val="22"/>
          <w:lang w:val="en-GB" w:eastAsia="en-GB"/>
        </w:rPr>
      </w:pPr>
      <w:r w:rsidRPr="008B075F">
        <w:rPr>
          <w:lang w:val="en-GB"/>
        </w:rPr>
        <w:t>3</w:t>
      </w:r>
      <w:r>
        <w:rPr>
          <w:rFonts w:asciiTheme="minorHAnsi" w:eastAsiaTheme="minorEastAsia" w:hAnsiTheme="minorHAnsi" w:cstheme="minorBidi"/>
          <w:sz w:val="22"/>
          <w:szCs w:val="22"/>
          <w:lang w:val="en-GB" w:eastAsia="en-GB"/>
        </w:rPr>
        <w:tab/>
      </w:r>
      <w:r w:rsidRPr="008B075F">
        <w:rPr>
          <w:lang w:val="en-GB"/>
        </w:rPr>
        <w:t>E-book File Formats and Protection</w:t>
      </w:r>
      <w:r w:rsidRPr="008B075F">
        <w:rPr>
          <w:lang w:val="en-GB"/>
        </w:rPr>
        <w:tab/>
      </w:r>
      <w:r>
        <w:fldChar w:fldCharType="begin"/>
      </w:r>
      <w:r w:rsidRPr="008B075F">
        <w:rPr>
          <w:lang w:val="en-GB"/>
        </w:rPr>
        <w:instrText xml:space="preserve"> PAGEREF _Toc347432600 \h </w:instrText>
      </w:r>
      <w:r>
        <w:fldChar w:fldCharType="separate"/>
      </w:r>
      <w:r w:rsidRPr="008B075F">
        <w:rPr>
          <w:lang w:val="en-GB"/>
        </w:rPr>
        <w:t>9</w:t>
      </w:r>
      <w:r>
        <w:fldChar w:fldCharType="end"/>
      </w:r>
    </w:p>
    <w:p w:rsidR="008B075F" w:rsidRDefault="008B075F">
      <w:pPr>
        <w:pStyle w:val="TOC1"/>
        <w:rPr>
          <w:rFonts w:asciiTheme="minorHAnsi" w:eastAsiaTheme="minorEastAsia" w:hAnsiTheme="minorHAnsi" w:cstheme="minorBidi"/>
          <w:sz w:val="22"/>
          <w:szCs w:val="22"/>
          <w:lang w:val="en-GB" w:eastAsia="en-GB"/>
        </w:rPr>
      </w:pPr>
      <w:r w:rsidRPr="008B075F">
        <w:rPr>
          <w:lang w:val="en-GB"/>
        </w:rPr>
        <w:t>4</w:t>
      </w:r>
      <w:r>
        <w:rPr>
          <w:rFonts w:asciiTheme="minorHAnsi" w:eastAsiaTheme="minorEastAsia" w:hAnsiTheme="minorHAnsi" w:cstheme="minorBidi"/>
          <w:sz w:val="22"/>
          <w:szCs w:val="22"/>
          <w:lang w:val="en-GB" w:eastAsia="en-GB"/>
        </w:rPr>
        <w:tab/>
      </w:r>
      <w:r w:rsidRPr="008B075F">
        <w:rPr>
          <w:lang w:val="en-GB"/>
        </w:rPr>
        <w:t>Existing and Upcoming Technologies</w:t>
      </w:r>
      <w:r w:rsidRPr="008B075F">
        <w:rPr>
          <w:lang w:val="en-GB"/>
        </w:rPr>
        <w:tab/>
      </w:r>
      <w:r>
        <w:fldChar w:fldCharType="begin"/>
      </w:r>
      <w:r w:rsidRPr="008B075F">
        <w:rPr>
          <w:lang w:val="en-GB"/>
        </w:rPr>
        <w:instrText xml:space="preserve"> PAGEREF _Toc347432601 \h </w:instrText>
      </w:r>
      <w:r>
        <w:fldChar w:fldCharType="separate"/>
      </w:r>
      <w:r w:rsidRPr="008B075F">
        <w:rPr>
          <w:lang w:val="en-GB"/>
        </w:rPr>
        <w:t>11</w:t>
      </w:r>
      <w:r>
        <w:fldChar w:fldCharType="end"/>
      </w:r>
    </w:p>
    <w:p w:rsidR="008B075F" w:rsidRDefault="008B075F">
      <w:pPr>
        <w:pStyle w:val="TOC2"/>
        <w:rPr>
          <w:rFonts w:asciiTheme="minorHAnsi" w:eastAsiaTheme="minorEastAsia" w:hAnsiTheme="minorHAnsi" w:cstheme="minorBidi"/>
          <w:noProof/>
          <w:sz w:val="22"/>
          <w:szCs w:val="22"/>
          <w:lang w:val="en-GB" w:eastAsia="en-GB"/>
        </w:rPr>
      </w:pPr>
      <w:r w:rsidRPr="00BE1060">
        <w:rPr>
          <w:noProof/>
          <w:lang w:val="en-GB"/>
        </w:rPr>
        <w:t>4.1</w:t>
      </w:r>
      <w:r>
        <w:rPr>
          <w:rFonts w:asciiTheme="minorHAnsi" w:eastAsiaTheme="minorEastAsia" w:hAnsiTheme="minorHAnsi" w:cstheme="minorBidi"/>
          <w:noProof/>
          <w:sz w:val="22"/>
          <w:szCs w:val="22"/>
          <w:lang w:val="en-GB" w:eastAsia="en-GB"/>
        </w:rPr>
        <w:tab/>
      </w:r>
      <w:r w:rsidRPr="00BE1060">
        <w:rPr>
          <w:noProof/>
          <w:lang w:val="en-GB"/>
        </w:rPr>
        <w:t>Existing E-book DRM</w:t>
      </w:r>
      <w:r w:rsidRPr="008B075F">
        <w:rPr>
          <w:noProof/>
          <w:lang w:val="en-GB"/>
        </w:rPr>
        <w:tab/>
      </w:r>
      <w:r>
        <w:rPr>
          <w:noProof/>
        </w:rPr>
        <w:fldChar w:fldCharType="begin"/>
      </w:r>
      <w:r w:rsidRPr="008B075F">
        <w:rPr>
          <w:noProof/>
          <w:lang w:val="en-GB"/>
        </w:rPr>
        <w:instrText xml:space="preserve"> PAGEREF _Toc347432602 \h </w:instrText>
      </w:r>
      <w:r>
        <w:rPr>
          <w:noProof/>
        </w:rPr>
      </w:r>
      <w:r>
        <w:rPr>
          <w:noProof/>
        </w:rPr>
        <w:fldChar w:fldCharType="separate"/>
      </w:r>
      <w:r w:rsidRPr="008B075F">
        <w:rPr>
          <w:noProof/>
          <w:lang w:val="en-GB"/>
        </w:rPr>
        <w:t>11</w:t>
      </w:r>
      <w:r>
        <w:rPr>
          <w:noProof/>
        </w:rPr>
        <w:fldChar w:fldCharType="end"/>
      </w:r>
    </w:p>
    <w:p w:rsidR="008B075F" w:rsidRDefault="008B075F">
      <w:pPr>
        <w:pStyle w:val="TOC3"/>
        <w:rPr>
          <w:rFonts w:asciiTheme="minorHAnsi" w:eastAsiaTheme="minorEastAsia" w:hAnsiTheme="minorHAnsi" w:cstheme="minorBidi"/>
          <w:noProof/>
          <w:sz w:val="22"/>
          <w:szCs w:val="22"/>
          <w:lang w:val="en-GB" w:eastAsia="en-GB"/>
        </w:rPr>
      </w:pPr>
      <w:r w:rsidRPr="008B075F">
        <w:rPr>
          <w:noProof/>
          <w:lang w:val="en-GB"/>
        </w:rPr>
        <w:t>4.1.1</w:t>
      </w:r>
      <w:r>
        <w:rPr>
          <w:rFonts w:asciiTheme="minorHAnsi" w:eastAsiaTheme="minorEastAsia" w:hAnsiTheme="minorHAnsi" w:cstheme="minorBidi"/>
          <w:noProof/>
          <w:sz w:val="22"/>
          <w:szCs w:val="22"/>
          <w:lang w:val="en-GB" w:eastAsia="en-GB"/>
        </w:rPr>
        <w:tab/>
      </w:r>
      <w:r w:rsidRPr="008B075F">
        <w:rPr>
          <w:noProof/>
          <w:lang w:val="en-GB"/>
        </w:rPr>
        <w:t>Adobe DRM in Detail</w:t>
      </w:r>
      <w:r w:rsidRPr="008B075F">
        <w:rPr>
          <w:noProof/>
          <w:lang w:val="en-GB"/>
        </w:rPr>
        <w:tab/>
      </w:r>
      <w:r>
        <w:rPr>
          <w:noProof/>
        </w:rPr>
        <w:fldChar w:fldCharType="begin"/>
      </w:r>
      <w:r w:rsidRPr="008B075F">
        <w:rPr>
          <w:noProof/>
          <w:lang w:val="en-GB"/>
        </w:rPr>
        <w:instrText xml:space="preserve"> PAGEREF _Toc347432603 \h </w:instrText>
      </w:r>
      <w:r>
        <w:rPr>
          <w:noProof/>
        </w:rPr>
      </w:r>
      <w:r>
        <w:rPr>
          <w:noProof/>
        </w:rPr>
        <w:fldChar w:fldCharType="separate"/>
      </w:r>
      <w:r w:rsidRPr="008B075F">
        <w:rPr>
          <w:noProof/>
          <w:lang w:val="en-GB"/>
        </w:rPr>
        <w:t>11</w:t>
      </w:r>
      <w:r>
        <w:rPr>
          <w:noProof/>
        </w:rPr>
        <w:fldChar w:fldCharType="end"/>
      </w:r>
    </w:p>
    <w:p w:rsidR="008B075F" w:rsidRDefault="008B075F">
      <w:pPr>
        <w:pStyle w:val="TOC3"/>
        <w:rPr>
          <w:rFonts w:asciiTheme="minorHAnsi" w:eastAsiaTheme="minorEastAsia" w:hAnsiTheme="minorHAnsi" w:cstheme="minorBidi"/>
          <w:noProof/>
          <w:sz w:val="22"/>
          <w:szCs w:val="22"/>
          <w:lang w:val="en-GB" w:eastAsia="en-GB"/>
        </w:rPr>
      </w:pPr>
      <w:r w:rsidRPr="008B075F">
        <w:rPr>
          <w:noProof/>
          <w:lang w:val="en-GB"/>
        </w:rPr>
        <w:t>4.1.2</w:t>
      </w:r>
      <w:r>
        <w:rPr>
          <w:rFonts w:asciiTheme="minorHAnsi" w:eastAsiaTheme="minorEastAsia" w:hAnsiTheme="minorHAnsi" w:cstheme="minorBidi"/>
          <w:noProof/>
          <w:sz w:val="22"/>
          <w:szCs w:val="22"/>
          <w:lang w:val="en-GB" w:eastAsia="en-GB"/>
        </w:rPr>
        <w:tab/>
      </w:r>
      <w:r w:rsidRPr="008B075F">
        <w:rPr>
          <w:noProof/>
          <w:lang w:val="en-GB"/>
        </w:rPr>
        <w:t>Advantages and Limitations of Adobe DRM</w:t>
      </w:r>
      <w:r w:rsidRPr="008B075F">
        <w:rPr>
          <w:noProof/>
          <w:lang w:val="en-GB"/>
        </w:rPr>
        <w:tab/>
      </w:r>
      <w:r>
        <w:rPr>
          <w:noProof/>
        </w:rPr>
        <w:fldChar w:fldCharType="begin"/>
      </w:r>
      <w:r w:rsidRPr="008B075F">
        <w:rPr>
          <w:noProof/>
          <w:lang w:val="en-GB"/>
        </w:rPr>
        <w:instrText xml:space="preserve"> PAGEREF _Toc347432604 \h </w:instrText>
      </w:r>
      <w:r>
        <w:rPr>
          <w:noProof/>
        </w:rPr>
      </w:r>
      <w:r>
        <w:rPr>
          <w:noProof/>
        </w:rPr>
        <w:fldChar w:fldCharType="separate"/>
      </w:r>
      <w:r w:rsidRPr="008B075F">
        <w:rPr>
          <w:noProof/>
          <w:lang w:val="en-GB"/>
        </w:rPr>
        <w:t>12</w:t>
      </w:r>
      <w:r>
        <w:rPr>
          <w:noProof/>
        </w:rPr>
        <w:fldChar w:fldCharType="end"/>
      </w:r>
    </w:p>
    <w:p w:rsidR="008B075F" w:rsidRDefault="008B075F">
      <w:pPr>
        <w:pStyle w:val="TOC2"/>
        <w:rPr>
          <w:rFonts w:asciiTheme="minorHAnsi" w:eastAsiaTheme="minorEastAsia" w:hAnsiTheme="minorHAnsi" w:cstheme="minorBidi"/>
          <w:noProof/>
          <w:sz w:val="22"/>
          <w:szCs w:val="22"/>
          <w:lang w:val="en-GB" w:eastAsia="en-GB"/>
        </w:rPr>
      </w:pPr>
      <w:r w:rsidRPr="00BE1060">
        <w:rPr>
          <w:noProof/>
          <w:lang w:val="en-GB"/>
        </w:rPr>
        <w:t>4.2</w:t>
      </w:r>
      <w:r>
        <w:rPr>
          <w:rFonts w:asciiTheme="minorHAnsi" w:eastAsiaTheme="minorEastAsia" w:hAnsiTheme="minorHAnsi" w:cstheme="minorBidi"/>
          <w:noProof/>
          <w:sz w:val="22"/>
          <w:szCs w:val="22"/>
          <w:lang w:val="en-GB" w:eastAsia="en-GB"/>
        </w:rPr>
        <w:tab/>
      </w:r>
      <w:r w:rsidRPr="00BE1060">
        <w:rPr>
          <w:noProof/>
          <w:lang w:val="en-GB"/>
        </w:rPr>
        <w:t>Lightweight DRM</w:t>
      </w:r>
      <w:r w:rsidRPr="008B075F">
        <w:rPr>
          <w:noProof/>
          <w:lang w:val="en-GB"/>
        </w:rPr>
        <w:tab/>
      </w:r>
      <w:r>
        <w:rPr>
          <w:noProof/>
        </w:rPr>
        <w:fldChar w:fldCharType="begin"/>
      </w:r>
      <w:r w:rsidRPr="008B075F">
        <w:rPr>
          <w:noProof/>
          <w:lang w:val="en-GB"/>
        </w:rPr>
        <w:instrText xml:space="preserve"> PAGEREF _Toc347432605 \h </w:instrText>
      </w:r>
      <w:r>
        <w:rPr>
          <w:noProof/>
        </w:rPr>
      </w:r>
      <w:r>
        <w:rPr>
          <w:noProof/>
        </w:rPr>
        <w:fldChar w:fldCharType="separate"/>
      </w:r>
      <w:r w:rsidRPr="008B075F">
        <w:rPr>
          <w:noProof/>
          <w:lang w:val="en-GB"/>
        </w:rPr>
        <w:t>14</w:t>
      </w:r>
      <w:r>
        <w:rPr>
          <w:noProof/>
        </w:rPr>
        <w:fldChar w:fldCharType="end"/>
      </w:r>
    </w:p>
    <w:p w:rsidR="008B075F" w:rsidRDefault="008B075F">
      <w:pPr>
        <w:pStyle w:val="TOC3"/>
        <w:rPr>
          <w:rFonts w:asciiTheme="minorHAnsi" w:eastAsiaTheme="minorEastAsia" w:hAnsiTheme="minorHAnsi" w:cstheme="minorBidi"/>
          <w:noProof/>
          <w:sz w:val="22"/>
          <w:szCs w:val="22"/>
          <w:lang w:val="en-GB" w:eastAsia="en-GB"/>
        </w:rPr>
      </w:pPr>
      <w:r w:rsidRPr="008B075F">
        <w:rPr>
          <w:noProof/>
          <w:lang w:val="en-GB"/>
        </w:rPr>
        <w:t>4.2.1</w:t>
      </w:r>
      <w:r>
        <w:rPr>
          <w:rFonts w:asciiTheme="minorHAnsi" w:eastAsiaTheme="minorEastAsia" w:hAnsiTheme="minorHAnsi" w:cstheme="minorBidi"/>
          <w:noProof/>
          <w:sz w:val="22"/>
          <w:szCs w:val="22"/>
          <w:lang w:val="en-GB" w:eastAsia="en-GB"/>
        </w:rPr>
        <w:tab/>
      </w:r>
      <w:r w:rsidRPr="008B075F">
        <w:rPr>
          <w:noProof/>
          <w:lang w:val="en-GB"/>
        </w:rPr>
        <w:t>Advantages and Limitations of Lightweight DRM</w:t>
      </w:r>
      <w:r w:rsidRPr="008B075F">
        <w:rPr>
          <w:noProof/>
          <w:lang w:val="en-GB"/>
        </w:rPr>
        <w:tab/>
      </w:r>
      <w:r>
        <w:rPr>
          <w:noProof/>
        </w:rPr>
        <w:fldChar w:fldCharType="begin"/>
      </w:r>
      <w:r w:rsidRPr="008B075F">
        <w:rPr>
          <w:noProof/>
          <w:lang w:val="en-GB"/>
        </w:rPr>
        <w:instrText xml:space="preserve"> PAGEREF _Toc347432606 \h </w:instrText>
      </w:r>
      <w:r>
        <w:rPr>
          <w:noProof/>
        </w:rPr>
      </w:r>
      <w:r>
        <w:rPr>
          <w:noProof/>
        </w:rPr>
        <w:fldChar w:fldCharType="separate"/>
      </w:r>
      <w:r w:rsidRPr="008B075F">
        <w:rPr>
          <w:noProof/>
          <w:lang w:val="en-GB"/>
        </w:rPr>
        <w:t>15</w:t>
      </w:r>
      <w:r>
        <w:rPr>
          <w:noProof/>
        </w:rPr>
        <w:fldChar w:fldCharType="end"/>
      </w:r>
    </w:p>
    <w:p w:rsidR="008B075F" w:rsidRDefault="008B075F">
      <w:pPr>
        <w:pStyle w:val="TOC1"/>
        <w:rPr>
          <w:rFonts w:asciiTheme="minorHAnsi" w:eastAsiaTheme="minorEastAsia" w:hAnsiTheme="minorHAnsi" w:cstheme="minorBidi"/>
          <w:sz w:val="22"/>
          <w:szCs w:val="22"/>
          <w:lang w:val="en-GB" w:eastAsia="en-GB"/>
        </w:rPr>
      </w:pPr>
      <w:r w:rsidRPr="008B075F">
        <w:rPr>
          <w:lang w:val="en-GB"/>
        </w:rPr>
        <w:t>5</w:t>
      </w:r>
      <w:r>
        <w:rPr>
          <w:rFonts w:asciiTheme="minorHAnsi" w:eastAsiaTheme="minorEastAsia" w:hAnsiTheme="minorHAnsi" w:cstheme="minorBidi"/>
          <w:sz w:val="22"/>
          <w:szCs w:val="22"/>
          <w:lang w:val="en-GB" w:eastAsia="en-GB"/>
        </w:rPr>
        <w:tab/>
      </w:r>
      <w:r w:rsidRPr="008B075F">
        <w:rPr>
          <w:lang w:val="en-GB"/>
        </w:rPr>
        <w:t>DRM-Free</w:t>
      </w:r>
      <w:r w:rsidRPr="008B075F">
        <w:rPr>
          <w:lang w:val="en-GB"/>
        </w:rPr>
        <w:tab/>
      </w:r>
      <w:r>
        <w:fldChar w:fldCharType="begin"/>
      </w:r>
      <w:r w:rsidRPr="008B075F">
        <w:rPr>
          <w:lang w:val="en-GB"/>
        </w:rPr>
        <w:instrText xml:space="preserve"> PAGEREF _Toc347432607 \h </w:instrText>
      </w:r>
      <w:r>
        <w:fldChar w:fldCharType="separate"/>
      </w:r>
      <w:r w:rsidRPr="008B075F">
        <w:rPr>
          <w:lang w:val="en-GB"/>
        </w:rPr>
        <w:t>17</w:t>
      </w:r>
      <w:r>
        <w:fldChar w:fldCharType="end"/>
      </w:r>
    </w:p>
    <w:p w:rsidR="008B075F" w:rsidRDefault="008B075F">
      <w:pPr>
        <w:pStyle w:val="TOC2"/>
        <w:rPr>
          <w:rFonts w:asciiTheme="minorHAnsi" w:eastAsiaTheme="minorEastAsia" w:hAnsiTheme="minorHAnsi" w:cstheme="minorBidi"/>
          <w:noProof/>
          <w:sz w:val="22"/>
          <w:szCs w:val="22"/>
          <w:lang w:val="en-GB" w:eastAsia="en-GB"/>
        </w:rPr>
      </w:pPr>
      <w:r w:rsidRPr="00BE1060">
        <w:rPr>
          <w:noProof/>
          <w:lang w:val="en-GB"/>
        </w:rPr>
        <w:t>5.1</w:t>
      </w:r>
      <w:r>
        <w:rPr>
          <w:rFonts w:asciiTheme="minorHAnsi" w:eastAsiaTheme="minorEastAsia" w:hAnsiTheme="minorHAnsi" w:cstheme="minorBidi"/>
          <w:noProof/>
          <w:sz w:val="22"/>
          <w:szCs w:val="22"/>
          <w:lang w:val="en-GB" w:eastAsia="en-GB"/>
        </w:rPr>
        <w:tab/>
      </w:r>
      <w:r w:rsidRPr="00BE1060">
        <w:rPr>
          <w:noProof/>
          <w:lang w:val="en-GB"/>
        </w:rPr>
        <w:t>DRM Opponents and Limitations</w:t>
      </w:r>
      <w:r w:rsidRPr="008B075F">
        <w:rPr>
          <w:noProof/>
          <w:lang w:val="en-GB"/>
        </w:rPr>
        <w:tab/>
      </w:r>
      <w:r>
        <w:rPr>
          <w:noProof/>
        </w:rPr>
        <w:fldChar w:fldCharType="begin"/>
      </w:r>
      <w:r w:rsidRPr="008B075F">
        <w:rPr>
          <w:noProof/>
          <w:lang w:val="en-GB"/>
        </w:rPr>
        <w:instrText xml:space="preserve"> PAGEREF _Toc347432608 \h </w:instrText>
      </w:r>
      <w:r>
        <w:rPr>
          <w:noProof/>
        </w:rPr>
      </w:r>
      <w:r>
        <w:rPr>
          <w:noProof/>
        </w:rPr>
        <w:fldChar w:fldCharType="separate"/>
      </w:r>
      <w:r w:rsidRPr="008B075F">
        <w:rPr>
          <w:noProof/>
          <w:lang w:val="en-GB"/>
        </w:rPr>
        <w:t>17</w:t>
      </w:r>
      <w:r>
        <w:rPr>
          <w:noProof/>
        </w:rPr>
        <w:fldChar w:fldCharType="end"/>
      </w:r>
    </w:p>
    <w:p w:rsidR="008B075F" w:rsidRDefault="008B075F">
      <w:pPr>
        <w:pStyle w:val="TOC2"/>
        <w:rPr>
          <w:rFonts w:asciiTheme="minorHAnsi" w:eastAsiaTheme="minorEastAsia" w:hAnsiTheme="minorHAnsi" w:cstheme="minorBidi"/>
          <w:noProof/>
          <w:sz w:val="22"/>
          <w:szCs w:val="22"/>
          <w:lang w:val="en-GB" w:eastAsia="en-GB"/>
        </w:rPr>
      </w:pPr>
      <w:r w:rsidRPr="00BE1060">
        <w:rPr>
          <w:noProof/>
          <w:lang w:val="en-GB"/>
        </w:rPr>
        <w:t>5.2</w:t>
      </w:r>
      <w:r>
        <w:rPr>
          <w:rFonts w:asciiTheme="minorHAnsi" w:eastAsiaTheme="minorEastAsia" w:hAnsiTheme="minorHAnsi" w:cstheme="minorBidi"/>
          <w:noProof/>
          <w:sz w:val="22"/>
          <w:szCs w:val="22"/>
          <w:lang w:val="en-GB" w:eastAsia="en-GB"/>
        </w:rPr>
        <w:tab/>
      </w:r>
      <w:r w:rsidRPr="008B075F">
        <w:rPr>
          <w:noProof/>
          <w:lang w:val="en-GB"/>
        </w:rPr>
        <w:t>DRM Alternative</w:t>
      </w:r>
      <w:r w:rsidRPr="008B075F">
        <w:rPr>
          <w:noProof/>
          <w:lang w:val="en-GB"/>
        </w:rPr>
        <w:tab/>
      </w:r>
      <w:r>
        <w:rPr>
          <w:noProof/>
        </w:rPr>
        <w:fldChar w:fldCharType="begin"/>
      </w:r>
      <w:r w:rsidRPr="008B075F">
        <w:rPr>
          <w:noProof/>
          <w:lang w:val="en-GB"/>
        </w:rPr>
        <w:instrText xml:space="preserve"> PAGEREF _Toc347432609 \h </w:instrText>
      </w:r>
      <w:r>
        <w:rPr>
          <w:noProof/>
        </w:rPr>
      </w:r>
      <w:r>
        <w:rPr>
          <w:noProof/>
        </w:rPr>
        <w:fldChar w:fldCharType="separate"/>
      </w:r>
      <w:r w:rsidRPr="008B075F">
        <w:rPr>
          <w:noProof/>
          <w:lang w:val="en-GB"/>
        </w:rPr>
        <w:t>20</w:t>
      </w:r>
      <w:r>
        <w:rPr>
          <w:noProof/>
        </w:rPr>
        <w:fldChar w:fldCharType="end"/>
      </w:r>
    </w:p>
    <w:p w:rsidR="008B075F" w:rsidRDefault="008B075F">
      <w:pPr>
        <w:pStyle w:val="TOC1"/>
        <w:rPr>
          <w:rFonts w:asciiTheme="minorHAnsi" w:eastAsiaTheme="minorEastAsia" w:hAnsiTheme="minorHAnsi" w:cstheme="minorBidi"/>
          <w:sz w:val="22"/>
          <w:szCs w:val="22"/>
          <w:lang w:val="en-GB" w:eastAsia="en-GB"/>
        </w:rPr>
      </w:pPr>
      <w:r w:rsidRPr="00BE1060">
        <w:rPr>
          <w:lang w:val="en-GB"/>
        </w:rPr>
        <w:t>6</w:t>
      </w:r>
      <w:r>
        <w:rPr>
          <w:rFonts w:asciiTheme="minorHAnsi" w:eastAsiaTheme="minorEastAsia" w:hAnsiTheme="minorHAnsi" w:cstheme="minorBidi"/>
          <w:sz w:val="22"/>
          <w:szCs w:val="22"/>
          <w:lang w:val="en-GB" w:eastAsia="en-GB"/>
        </w:rPr>
        <w:tab/>
      </w:r>
      <w:r w:rsidRPr="008B075F">
        <w:rPr>
          <w:lang w:val="en-GB"/>
        </w:rPr>
        <w:t>Conclusion</w:t>
      </w:r>
      <w:r w:rsidRPr="008B075F">
        <w:rPr>
          <w:lang w:val="en-GB"/>
        </w:rPr>
        <w:tab/>
      </w:r>
      <w:r>
        <w:fldChar w:fldCharType="begin"/>
      </w:r>
      <w:r w:rsidRPr="008B075F">
        <w:rPr>
          <w:lang w:val="en-GB"/>
        </w:rPr>
        <w:instrText xml:space="preserve"> PAGEREF _Toc347432610 \h </w:instrText>
      </w:r>
      <w:r>
        <w:fldChar w:fldCharType="separate"/>
      </w:r>
      <w:r w:rsidRPr="008B075F">
        <w:rPr>
          <w:lang w:val="en-GB"/>
        </w:rPr>
        <w:t>21</w:t>
      </w:r>
      <w:r>
        <w:fldChar w:fldCharType="end"/>
      </w:r>
    </w:p>
    <w:p w:rsidR="008B075F" w:rsidRDefault="008B075F">
      <w:pPr>
        <w:pStyle w:val="TOC1"/>
        <w:rPr>
          <w:rFonts w:asciiTheme="minorHAnsi" w:eastAsiaTheme="minorEastAsia" w:hAnsiTheme="minorHAnsi" w:cstheme="minorBidi"/>
          <w:sz w:val="22"/>
          <w:szCs w:val="22"/>
          <w:lang w:val="en-GB" w:eastAsia="en-GB"/>
        </w:rPr>
      </w:pPr>
      <w:r w:rsidRPr="008B075F">
        <w:rPr>
          <w:lang w:val="en-GB"/>
        </w:rPr>
        <w:t>7</w:t>
      </w:r>
      <w:r>
        <w:rPr>
          <w:rFonts w:asciiTheme="minorHAnsi" w:eastAsiaTheme="minorEastAsia" w:hAnsiTheme="minorHAnsi" w:cstheme="minorBidi"/>
          <w:sz w:val="22"/>
          <w:szCs w:val="22"/>
          <w:lang w:val="en-GB" w:eastAsia="en-GB"/>
        </w:rPr>
        <w:tab/>
      </w:r>
      <w:r w:rsidRPr="008B075F">
        <w:rPr>
          <w:lang w:val="en-GB"/>
        </w:rPr>
        <w:t>Acknowledgments</w:t>
      </w:r>
      <w:r w:rsidRPr="008B075F">
        <w:rPr>
          <w:lang w:val="en-GB"/>
        </w:rPr>
        <w:tab/>
      </w:r>
      <w:r>
        <w:fldChar w:fldCharType="begin"/>
      </w:r>
      <w:r w:rsidRPr="008B075F">
        <w:rPr>
          <w:lang w:val="en-GB"/>
        </w:rPr>
        <w:instrText xml:space="preserve"> PAGEREF _Toc347432611 \h </w:instrText>
      </w:r>
      <w:r>
        <w:fldChar w:fldCharType="separate"/>
      </w:r>
      <w:r w:rsidRPr="008B075F">
        <w:rPr>
          <w:lang w:val="en-GB"/>
        </w:rPr>
        <w:t>22</w:t>
      </w:r>
      <w:r>
        <w:fldChar w:fldCharType="end"/>
      </w:r>
    </w:p>
    <w:p w:rsidR="008B075F" w:rsidRDefault="008B075F">
      <w:pPr>
        <w:pStyle w:val="TOC1"/>
        <w:rPr>
          <w:rFonts w:asciiTheme="minorHAnsi" w:eastAsiaTheme="minorEastAsia" w:hAnsiTheme="minorHAnsi" w:cstheme="minorBidi"/>
          <w:sz w:val="22"/>
          <w:szCs w:val="22"/>
          <w:lang w:val="en-GB" w:eastAsia="en-GB"/>
        </w:rPr>
      </w:pPr>
      <w:r w:rsidRPr="008B075F">
        <w:rPr>
          <w:lang w:val="en-GB"/>
        </w:rPr>
        <w:t>References</w:t>
      </w:r>
      <w:r w:rsidRPr="008B075F">
        <w:rPr>
          <w:lang w:val="en-GB"/>
        </w:rPr>
        <w:tab/>
      </w:r>
      <w:r>
        <w:fldChar w:fldCharType="begin"/>
      </w:r>
      <w:r w:rsidRPr="008B075F">
        <w:rPr>
          <w:lang w:val="en-GB"/>
        </w:rPr>
        <w:instrText xml:space="preserve"> PAGEREF _Toc347432612 \h </w:instrText>
      </w:r>
      <w:r>
        <w:fldChar w:fldCharType="separate"/>
      </w:r>
      <w:r w:rsidRPr="008B075F">
        <w:rPr>
          <w:lang w:val="en-GB"/>
        </w:rPr>
        <w:t>22</w:t>
      </w:r>
      <w:r>
        <w:fldChar w:fldCharType="end"/>
      </w:r>
    </w:p>
    <w:p w:rsidR="00002629" w:rsidRPr="008255C8" w:rsidRDefault="005A434D" w:rsidP="00002629">
      <w:pPr>
        <w:rPr>
          <w:lang w:val="en-GB"/>
        </w:rPr>
      </w:pPr>
      <w:r w:rsidRPr="008255C8">
        <w:rPr>
          <w:rFonts w:ascii="Arial" w:hAnsi="Arial"/>
          <w:szCs w:val="24"/>
          <w:lang w:val="en-GB"/>
        </w:rPr>
        <w:fldChar w:fldCharType="end"/>
      </w:r>
      <w:bookmarkStart w:id="28" w:name="_Toc125443434"/>
      <w:r w:rsidR="00A07633" w:rsidRPr="008255C8">
        <w:rPr>
          <w:lang w:val="en-GB"/>
        </w:rPr>
        <w:br w:type="page"/>
      </w:r>
    </w:p>
    <w:p w:rsidR="00002629" w:rsidRPr="008255C8" w:rsidRDefault="00002629" w:rsidP="00356603">
      <w:pPr>
        <w:pStyle w:val="Heading1"/>
      </w:pPr>
      <w:bookmarkStart w:id="29" w:name="_Toc347432595"/>
      <w:r w:rsidRPr="008255C8">
        <w:lastRenderedPageBreak/>
        <w:t>Introduction</w:t>
      </w:r>
      <w:bookmarkEnd w:id="29"/>
    </w:p>
    <w:bookmarkEnd w:id="28"/>
    <w:p w:rsidR="008F6058" w:rsidRPr="008255C8" w:rsidRDefault="0021533A" w:rsidP="005A654D">
      <w:pPr>
        <w:rPr>
          <w:lang w:val="en-GB"/>
        </w:rPr>
      </w:pPr>
      <w:ins w:id="30" w:author="Patrick Ausderau" w:date="2013-01-29T14:01:00Z">
        <w:r w:rsidRPr="008255C8">
          <w:rPr>
            <w:lang w:val="en-GB"/>
          </w:rPr>
          <w:t xml:space="preserve">Since the computer era and with the universal adoption of the </w:t>
        </w:r>
      </w:ins>
      <w:r w:rsidR="005E6946">
        <w:rPr>
          <w:lang w:val="en-GB"/>
        </w:rPr>
        <w:t>i</w:t>
      </w:r>
      <w:ins w:id="31" w:author="Patrick Ausderau" w:date="2013-01-29T14:01:00Z">
        <w:r w:rsidRPr="008255C8">
          <w:rPr>
            <w:lang w:val="en-GB"/>
          </w:rPr>
          <w:t>nternet, it bec</w:t>
        </w:r>
      </w:ins>
      <w:r w:rsidR="004922D6">
        <w:rPr>
          <w:lang w:val="en-GB"/>
        </w:rPr>
        <w:t>a</w:t>
      </w:r>
      <w:ins w:id="32" w:author="Patrick Ausderau" w:date="2013-01-29T14:01:00Z">
        <w:r w:rsidRPr="008255C8">
          <w:rPr>
            <w:lang w:val="en-GB"/>
          </w:rPr>
          <w:t xml:space="preserve">me easy to copy and share high value works without </w:t>
        </w:r>
      </w:ins>
      <w:r w:rsidR="004922D6" w:rsidRPr="008255C8">
        <w:rPr>
          <w:lang w:val="en-GB"/>
        </w:rPr>
        <w:t>loss</w:t>
      </w:r>
      <w:ins w:id="33" w:author="Patrick Ausderau" w:date="2013-01-29T14:01:00Z">
        <w:r w:rsidRPr="008255C8">
          <w:rPr>
            <w:lang w:val="en-GB"/>
          </w:rPr>
          <w:t xml:space="preserve"> of quality. Unfortunately, a lot of file sharing is done without respecting the copyright, such as without author consent and thus make the authors and publishers fear to publish their works on</w:t>
        </w:r>
      </w:ins>
      <w:r w:rsidR="003B30BE">
        <w:rPr>
          <w:lang w:val="en-GB"/>
        </w:rPr>
        <w:t>-</w:t>
      </w:r>
      <w:ins w:id="34" w:author="Patrick Ausderau" w:date="2013-01-29T14:01:00Z">
        <w:r w:rsidRPr="008255C8">
          <w:rPr>
            <w:lang w:val="en-GB"/>
          </w:rPr>
          <w:t xml:space="preserve">line. </w:t>
        </w:r>
      </w:ins>
    </w:p>
    <w:p w:rsidR="005A654D" w:rsidRPr="008255C8" w:rsidRDefault="005A654D" w:rsidP="005A654D">
      <w:pPr>
        <w:rPr>
          <w:lang w:val="en-GB"/>
        </w:rPr>
      </w:pPr>
    </w:p>
    <w:p w:rsidR="0021533A" w:rsidRPr="008255C8" w:rsidRDefault="0021533A" w:rsidP="005A654D">
      <w:pPr>
        <w:rPr>
          <w:ins w:id="35" w:author="Patrick Ausderau" w:date="2013-01-29T14:04:00Z"/>
          <w:lang w:val="en-GB"/>
        </w:rPr>
      </w:pPr>
      <w:ins w:id="36" w:author="Patrick Ausderau" w:date="2013-01-29T14:01:00Z">
        <w:r w:rsidRPr="008255C8">
          <w:rPr>
            <w:lang w:val="en-GB"/>
          </w:rPr>
          <w:t xml:space="preserve">This document describes different control strategies and the laws associated with them. </w:t>
        </w:r>
      </w:ins>
      <w:r w:rsidR="00221E88">
        <w:rPr>
          <w:lang w:val="en-GB"/>
        </w:rPr>
        <w:t>I</w:t>
      </w:r>
      <w:ins w:id="37" w:author="Patrick Ausderau" w:date="2013-01-29T14:01:00Z">
        <w:r w:rsidRPr="008255C8">
          <w:rPr>
            <w:lang w:val="en-GB"/>
          </w:rPr>
          <w:t>n security and access control domain</w:t>
        </w:r>
      </w:ins>
      <w:ins w:id="38" w:author="Patrick Ausderau" w:date="2013-01-29T14:05:00Z">
        <w:r w:rsidRPr="008255C8">
          <w:rPr>
            <w:rStyle w:val="FootnoteReference"/>
            <w:lang w:val="en-GB"/>
          </w:rPr>
          <w:footnoteReference w:id="1"/>
        </w:r>
      </w:ins>
      <w:ins w:id="42" w:author="Patrick Ausderau" w:date="2013-01-29T14:01:00Z">
        <w:r w:rsidRPr="008255C8">
          <w:rPr>
            <w:lang w:val="en-GB"/>
          </w:rPr>
          <w:t xml:space="preserve">, the protection and identification mechanisms can be divided into two categories: </w:t>
        </w:r>
      </w:ins>
    </w:p>
    <w:p w:rsidR="0021533A" w:rsidRPr="008255C8" w:rsidRDefault="0021533A">
      <w:pPr>
        <w:pStyle w:val="ListParagraph"/>
        <w:numPr>
          <w:ilvl w:val="0"/>
          <w:numId w:val="42"/>
        </w:numPr>
        <w:rPr>
          <w:ins w:id="43" w:author="Patrick Ausderau" w:date="2013-01-29T14:04:00Z"/>
          <w:lang w:val="en-GB"/>
        </w:rPr>
        <w:pPrChange w:id="44" w:author="Patrick Ausderau" w:date="2013-01-29T14:04:00Z">
          <w:pPr/>
        </w:pPrChange>
      </w:pPr>
      <w:ins w:id="45" w:author="Patrick Ausderau" w:date="2013-01-29T14:01:00Z">
        <w:r w:rsidRPr="008255C8">
          <w:rPr>
            <w:b/>
            <w:lang w:val="en-GB"/>
          </w:rPr>
          <w:t>A priori</w:t>
        </w:r>
        <w:r w:rsidRPr="008255C8">
          <w:rPr>
            <w:lang w:val="en-GB"/>
          </w:rPr>
          <w:t xml:space="preserve"> where technologies </w:t>
        </w:r>
      </w:ins>
      <w:r w:rsidR="00221E88">
        <w:rPr>
          <w:lang w:val="en-GB"/>
        </w:rPr>
        <w:t>are</w:t>
      </w:r>
      <w:ins w:id="46" w:author="Patrick Ausderau" w:date="2013-01-29T14:01:00Z">
        <w:r w:rsidRPr="008255C8">
          <w:rPr>
            <w:lang w:val="en-GB"/>
          </w:rPr>
          <w:t xml:space="preserve"> used to impose how the digital content can be consumed. The </w:t>
        </w:r>
        <w:r w:rsidRPr="008255C8">
          <w:rPr>
            <w:b/>
            <w:lang w:val="en-GB"/>
          </w:rPr>
          <w:t>Digital Right Management (DRM)</w:t>
        </w:r>
        <w:r w:rsidRPr="008255C8">
          <w:rPr>
            <w:lang w:val="en-GB"/>
          </w:rPr>
          <w:t xml:space="preserve"> and the </w:t>
        </w:r>
        <w:r w:rsidRPr="008255C8">
          <w:rPr>
            <w:b/>
            <w:lang w:val="en-GB"/>
          </w:rPr>
          <w:t>Password Protection</w:t>
        </w:r>
        <w:r w:rsidRPr="008255C8">
          <w:rPr>
            <w:lang w:val="en-GB"/>
          </w:rPr>
          <w:t xml:space="preserve"> belong to this category. </w:t>
        </w:r>
      </w:ins>
    </w:p>
    <w:p w:rsidR="0021533A" w:rsidRPr="008255C8" w:rsidRDefault="0021533A">
      <w:pPr>
        <w:pStyle w:val="ListParagraph"/>
        <w:numPr>
          <w:ilvl w:val="0"/>
          <w:numId w:val="42"/>
        </w:numPr>
        <w:rPr>
          <w:lang w:val="en-GB"/>
        </w:rPr>
        <w:pPrChange w:id="47" w:author="Patrick Ausderau" w:date="2013-01-29T14:04:00Z">
          <w:pPr/>
        </w:pPrChange>
      </w:pPr>
      <w:ins w:id="48" w:author="Patrick Ausderau" w:date="2013-01-29T14:01:00Z">
        <w:r w:rsidRPr="008255C8">
          <w:rPr>
            <w:b/>
            <w:lang w:val="en-GB"/>
          </w:rPr>
          <w:t>A posteriori</w:t>
        </w:r>
        <w:r w:rsidRPr="008255C8">
          <w:rPr>
            <w:lang w:val="en-GB"/>
          </w:rPr>
          <w:t xml:space="preserve"> where technologies </w:t>
        </w:r>
      </w:ins>
      <w:r w:rsidR="00221E88">
        <w:rPr>
          <w:lang w:val="en-GB"/>
        </w:rPr>
        <w:t>are</w:t>
      </w:r>
      <w:ins w:id="49" w:author="Patrick Ausderau" w:date="2013-01-29T14:01:00Z">
        <w:r w:rsidRPr="008255C8">
          <w:rPr>
            <w:lang w:val="en-GB"/>
          </w:rPr>
          <w:t xml:space="preserve"> used to identify a file and retrieve its owner; but do not impose restriction on usage. </w:t>
        </w:r>
        <w:r w:rsidRPr="008255C8">
          <w:rPr>
            <w:b/>
            <w:lang w:val="en-GB"/>
          </w:rPr>
          <w:t>Watermarking</w:t>
        </w:r>
        <w:r w:rsidRPr="008255C8">
          <w:rPr>
            <w:lang w:val="en-GB"/>
          </w:rPr>
          <w:t xml:space="preserve">, </w:t>
        </w:r>
        <w:r w:rsidRPr="008255C8">
          <w:rPr>
            <w:b/>
            <w:lang w:val="en-GB"/>
          </w:rPr>
          <w:t>Fingerprinting</w:t>
        </w:r>
        <w:r w:rsidRPr="008255C8">
          <w:rPr>
            <w:lang w:val="en-GB"/>
          </w:rPr>
          <w:t xml:space="preserve"> and </w:t>
        </w:r>
        <w:r w:rsidRPr="008255C8">
          <w:rPr>
            <w:b/>
            <w:lang w:val="en-GB"/>
          </w:rPr>
          <w:t>Social DRM</w:t>
        </w:r>
        <w:r w:rsidRPr="008255C8">
          <w:rPr>
            <w:lang w:val="en-GB"/>
          </w:rPr>
          <w:t xml:space="preserve"> belong to this category. </w:t>
        </w:r>
      </w:ins>
    </w:p>
    <w:p w:rsidR="005A654D" w:rsidRPr="008255C8" w:rsidRDefault="005A654D" w:rsidP="005A654D">
      <w:pPr>
        <w:rPr>
          <w:ins w:id="50" w:author="Patrick Ausderau" w:date="2013-01-29T14:03:00Z"/>
          <w:lang w:val="en-GB"/>
        </w:rPr>
      </w:pPr>
    </w:p>
    <w:p w:rsidR="0021533A" w:rsidRPr="008255C8" w:rsidRDefault="0021533A" w:rsidP="005A654D">
      <w:pPr>
        <w:rPr>
          <w:lang w:val="en-GB"/>
        </w:rPr>
      </w:pPr>
      <w:ins w:id="51" w:author="Patrick Ausderau" w:date="2013-01-29T14:01:00Z">
        <w:r w:rsidRPr="008255C8">
          <w:rPr>
            <w:lang w:val="en-GB"/>
          </w:rPr>
          <w:t>This document continues with an enumeration of file formats that can be used for electronic book (</w:t>
        </w:r>
        <w:r w:rsidRPr="008255C8">
          <w:rPr>
            <w:b/>
            <w:lang w:val="en-GB"/>
          </w:rPr>
          <w:t>e-book</w:t>
        </w:r>
        <w:r w:rsidRPr="008255C8">
          <w:rPr>
            <w:lang w:val="en-GB"/>
          </w:rPr>
          <w:t xml:space="preserve">) and how they can be protected. Depending on the sources, the definition of e-book </w:t>
        </w:r>
      </w:ins>
      <w:r w:rsidR="00221E88">
        <w:rPr>
          <w:lang w:val="en-GB"/>
        </w:rPr>
        <w:t>refers to</w:t>
      </w:r>
      <w:ins w:id="52" w:author="Patrick Ausderau" w:date="2013-01-29T14:01:00Z">
        <w:r w:rsidRPr="008255C8">
          <w:rPr>
            <w:lang w:val="en-GB"/>
          </w:rPr>
          <w:t xml:space="preserve"> the file as the container for the texts, images, formatting, etc.</w:t>
        </w:r>
      </w:ins>
      <w:r w:rsidR="00221E88">
        <w:rPr>
          <w:lang w:val="en-GB"/>
        </w:rPr>
        <w:t xml:space="preserve"> </w:t>
      </w:r>
      <w:ins w:id="53" w:author="Patrick Ausderau" w:date="2013-01-29T14:01:00Z">
        <w:r w:rsidRPr="008255C8">
          <w:rPr>
            <w:lang w:val="en-GB"/>
          </w:rPr>
          <w:t xml:space="preserve">in a computer readable format, the software needed to display the book on </w:t>
        </w:r>
      </w:ins>
      <w:r w:rsidR="00221E88">
        <w:rPr>
          <w:lang w:val="en-GB"/>
        </w:rPr>
        <w:t xml:space="preserve">computer </w:t>
      </w:r>
      <w:ins w:id="54" w:author="Patrick Ausderau" w:date="2013-01-29T14:01:00Z">
        <w:r w:rsidRPr="008255C8">
          <w:rPr>
            <w:lang w:val="en-GB"/>
          </w:rPr>
          <w:t xml:space="preserve">screen </w:t>
        </w:r>
      </w:ins>
      <w:r w:rsidR="00221E88">
        <w:rPr>
          <w:lang w:val="en-GB"/>
        </w:rPr>
        <w:t>or</w:t>
      </w:r>
      <w:r w:rsidR="00010922">
        <w:rPr>
          <w:lang w:val="en-GB"/>
        </w:rPr>
        <w:t xml:space="preserve"> on</w:t>
      </w:r>
      <w:ins w:id="55" w:author="Patrick Ausderau" w:date="2013-01-29T14:01:00Z">
        <w:r w:rsidRPr="008255C8">
          <w:rPr>
            <w:lang w:val="en-GB"/>
          </w:rPr>
          <w:t xml:space="preserve"> the specialized reader device. In this text, when not specified, the term e-book will refer to the file. </w:t>
        </w:r>
      </w:ins>
    </w:p>
    <w:p w:rsidR="005A654D" w:rsidRPr="008255C8" w:rsidRDefault="005A654D" w:rsidP="005A654D">
      <w:pPr>
        <w:rPr>
          <w:ins w:id="56" w:author="Patrick Ausderau" w:date="2013-01-29T14:03:00Z"/>
          <w:lang w:val="en-GB"/>
        </w:rPr>
      </w:pPr>
    </w:p>
    <w:p w:rsidR="00D41965" w:rsidRPr="008255C8" w:rsidRDefault="0021533A" w:rsidP="00796427">
      <w:pPr>
        <w:rPr>
          <w:lang w:val="en-GB"/>
        </w:rPr>
      </w:pPr>
      <w:ins w:id="57" w:author="Patrick Ausderau" w:date="2013-01-29T14:01:00Z">
        <w:r w:rsidRPr="008255C8">
          <w:rPr>
            <w:lang w:val="en-GB"/>
          </w:rPr>
          <w:t>After presenting some of the existing and upcoming DRM system with their advantages and limitations, the arguments and proposition of the opponents of control systems will be discussed.</w:t>
        </w:r>
      </w:ins>
    </w:p>
    <w:p w:rsidR="00C94B8E" w:rsidRPr="008255C8" w:rsidRDefault="00005315" w:rsidP="00356603">
      <w:pPr>
        <w:pStyle w:val="Heading1"/>
      </w:pPr>
      <w:bookmarkStart w:id="58" w:name="_Toc347432596"/>
      <w:r w:rsidRPr="008255C8">
        <w:t>Protection and Identification</w:t>
      </w:r>
      <w:bookmarkEnd w:id="58"/>
    </w:p>
    <w:p w:rsidR="003F119F" w:rsidRPr="008255C8" w:rsidRDefault="003F119F" w:rsidP="003F119F">
      <w:pPr>
        <w:pStyle w:val="Heading2"/>
        <w:numPr>
          <w:ilvl w:val="1"/>
          <w:numId w:val="1"/>
        </w:numPr>
        <w:rPr>
          <w:lang w:val="en-GB"/>
        </w:rPr>
      </w:pPr>
      <w:bookmarkStart w:id="59" w:name="_Toc347432597"/>
      <w:r w:rsidRPr="008255C8">
        <w:rPr>
          <w:lang w:val="en-GB"/>
        </w:rPr>
        <w:t>Digital Rights Management (DRM) and Password Protection</w:t>
      </w:r>
      <w:bookmarkEnd w:id="59"/>
    </w:p>
    <w:p w:rsidR="003F119F" w:rsidRPr="008255C8" w:rsidRDefault="003F119F" w:rsidP="003F119F">
      <w:pPr>
        <w:rPr>
          <w:lang w:val="en-GB"/>
        </w:rPr>
      </w:pPr>
      <w:proofErr w:type="gramStart"/>
      <w:r w:rsidRPr="008255C8">
        <w:rPr>
          <w:lang w:val="en-GB"/>
        </w:rPr>
        <w:t xml:space="preserve">A definition of </w:t>
      </w:r>
      <w:r w:rsidRPr="001F371F">
        <w:rPr>
          <w:b/>
          <w:lang w:val="en-GB"/>
        </w:rPr>
        <w:t>Digital Rights Management (DRM)</w:t>
      </w:r>
      <w:r w:rsidRPr="008255C8">
        <w:rPr>
          <w:lang w:val="en-GB"/>
        </w:rPr>
        <w:t xml:space="preserve"> given by </w:t>
      </w:r>
      <w:proofErr w:type="spellStart"/>
      <w:r w:rsidRPr="008255C8">
        <w:rPr>
          <w:lang w:val="en-GB"/>
        </w:rPr>
        <w:t>Satish</w:t>
      </w:r>
      <w:proofErr w:type="spellEnd"/>
      <w:r w:rsidRPr="008255C8">
        <w:rPr>
          <w:lang w:val="en-GB"/>
        </w:rPr>
        <w:t xml:space="preserve"> </w:t>
      </w:r>
      <w:sdt>
        <w:sdtPr>
          <w:rPr>
            <w:lang w:val="en-GB"/>
          </w:rPr>
          <w:id w:val="-1804230707"/>
          <w:citation/>
        </w:sdtPr>
        <w:sdtContent>
          <w:r w:rsidR="00C50BB3">
            <w:rPr>
              <w:lang w:val="en-GB"/>
            </w:rPr>
            <w:fldChar w:fldCharType="begin"/>
          </w:r>
          <w:r w:rsidR="00C50BB3" w:rsidRPr="005E6946">
            <w:rPr>
              <w:lang w:val="en-GB"/>
            </w:rPr>
            <w:instrText xml:space="preserve">CITATION DPg07 \p 4 \l 1035 </w:instrText>
          </w:r>
          <w:r w:rsidR="00C50BB3">
            <w:rPr>
              <w:lang w:val="en-GB"/>
            </w:rPr>
            <w:fldChar w:fldCharType="separate"/>
          </w:r>
          <w:r w:rsidR="008B075F" w:rsidRPr="008B075F">
            <w:rPr>
              <w:noProof/>
              <w:lang w:val="en-GB"/>
            </w:rPr>
            <w:t>[1, p. 4]</w:t>
          </w:r>
          <w:r w:rsidR="00C50BB3">
            <w:rPr>
              <w:lang w:val="en-GB"/>
            </w:rPr>
            <w:fldChar w:fldCharType="end"/>
          </w:r>
        </w:sdtContent>
      </w:sdt>
      <w:r w:rsidR="00246416" w:rsidRPr="008255C8">
        <w:rPr>
          <w:lang w:val="en-GB"/>
        </w:rPr>
        <w:t xml:space="preserve"> </w:t>
      </w:r>
      <w:r w:rsidRPr="008255C8">
        <w:rPr>
          <w:lang w:val="en-GB"/>
        </w:rPr>
        <w:t>“is a technology that restricts usage and access to the content” that gives to the author a way “to secure and distribute [its work] only to the people whom it is meant for”.</w:t>
      </w:r>
      <w:proofErr w:type="gramEnd"/>
      <w:r w:rsidRPr="008255C8">
        <w:rPr>
          <w:lang w:val="en-GB"/>
        </w:rPr>
        <w:t xml:space="preserve"> </w:t>
      </w:r>
    </w:p>
    <w:p w:rsidR="005665B4" w:rsidRPr="008255C8" w:rsidRDefault="005665B4" w:rsidP="005665B4">
      <w:pPr>
        <w:keepNext/>
        <w:rPr>
          <w:lang w:val="en-GB"/>
        </w:rPr>
      </w:pPr>
      <w:r w:rsidRPr="008255C8">
        <w:rPr>
          <w:noProof/>
          <w:lang w:val="en-GB" w:eastAsia="en-GB"/>
        </w:rPr>
        <w:lastRenderedPageBreak/>
        <w:drawing>
          <wp:inline distT="0" distB="0" distL="0" distR="0" wp14:anchorId="19713946" wp14:editId="27AEEF6C">
            <wp:extent cx="4429125" cy="212838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m_pillar.png"/>
                    <pic:cNvPicPr/>
                  </pic:nvPicPr>
                  <pic:blipFill>
                    <a:blip r:embed="rId13">
                      <a:extLst>
                        <a:ext uri="{28A0092B-C50C-407E-A947-70E740481C1C}">
                          <a14:useLocalDpi xmlns:a14="http://schemas.microsoft.com/office/drawing/2010/main" val="0"/>
                        </a:ext>
                      </a:extLst>
                    </a:blip>
                    <a:stretch>
                      <a:fillRect/>
                    </a:stretch>
                  </pic:blipFill>
                  <pic:spPr>
                    <a:xfrm>
                      <a:off x="0" y="0"/>
                      <a:ext cx="4445412" cy="2136208"/>
                    </a:xfrm>
                    <a:prstGeom prst="rect">
                      <a:avLst/>
                    </a:prstGeom>
                  </pic:spPr>
                </pic:pic>
              </a:graphicData>
            </a:graphic>
          </wp:inline>
        </w:drawing>
      </w:r>
    </w:p>
    <w:p w:rsidR="003F119F" w:rsidRPr="008255C8" w:rsidRDefault="005665B4" w:rsidP="005665B4">
      <w:pPr>
        <w:pStyle w:val="Caption"/>
        <w:rPr>
          <w:lang w:val="en-GB"/>
        </w:rPr>
      </w:pPr>
      <w:r w:rsidRPr="008255C8">
        <w:rPr>
          <w:lang w:val="en-GB"/>
        </w:rPr>
        <w:t xml:space="preserve">Figure </w:t>
      </w:r>
      <w:r w:rsidRPr="008255C8">
        <w:rPr>
          <w:lang w:val="en-GB"/>
        </w:rPr>
        <w:fldChar w:fldCharType="begin"/>
      </w:r>
      <w:r w:rsidRPr="008255C8">
        <w:rPr>
          <w:lang w:val="en-GB"/>
        </w:rPr>
        <w:instrText xml:space="preserve"> SEQ Figure \* ARABIC </w:instrText>
      </w:r>
      <w:r w:rsidRPr="008255C8">
        <w:rPr>
          <w:lang w:val="en-GB"/>
        </w:rPr>
        <w:fldChar w:fldCharType="separate"/>
      </w:r>
      <w:r w:rsidR="0087100E">
        <w:rPr>
          <w:noProof/>
          <w:lang w:val="en-GB"/>
        </w:rPr>
        <w:t>1</w:t>
      </w:r>
      <w:r w:rsidRPr="008255C8">
        <w:rPr>
          <w:lang w:val="en-GB"/>
        </w:rPr>
        <w:fldChar w:fldCharType="end"/>
      </w:r>
      <w:r w:rsidR="00EE2471" w:rsidRPr="008255C8">
        <w:rPr>
          <w:lang w:val="en-GB"/>
        </w:rPr>
        <w:t>:</w:t>
      </w:r>
      <w:r w:rsidRPr="008255C8">
        <w:rPr>
          <w:lang w:val="en-GB"/>
        </w:rPr>
        <w:t xml:space="preserve"> The DRM pillar model (Copied from </w:t>
      </w:r>
      <w:proofErr w:type="spellStart"/>
      <w:r w:rsidRPr="008255C8">
        <w:rPr>
          <w:lang w:val="en-GB"/>
        </w:rPr>
        <w:t>Hartung</w:t>
      </w:r>
      <w:proofErr w:type="spellEnd"/>
      <w:r w:rsidRPr="008255C8">
        <w:rPr>
          <w:lang w:val="en-GB"/>
        </w:rPr>
        <w:t xml:space="preserve"> and </w:t>
      </w:r>
      <w:proofErr w:type="spellStart"/>
      <w:r w:rsidRPr="008255C8">
        <w:rPr>
          <w:lang w:val="en-GB"/>
        </w:rPr>
        <w:t>Ramme</w:t>
      </w:r>
      <w:proofErr w:type="spellEnd"/>
      <w:r w:rsidRPr="008255C8">
        <w:rPr>
          <w:lang w:val="en-GB"/>
        </w:rPr>
        <w:t xml:space="preserve"> (2000) </w:t>
      </w:r>
      <w:sdt>
        <w:sdtPr>
          <w:rPr>
            <w:lang w:val="en-GB"/>
          </w:rPr>
          <w:id w:val="-1578661317"/>
          <w:citation/>
        </w:sdtPr>
        <w:sdtContent>
          <w:r w:rsidR="009F77E8">
            <w:rPr>
              <w:lang w:val="en-GB"/>
            </w:rPr>
            <w:fldChar w:fldCharType="begin"/>
          </w:r>
          <w:r w:rsidR="009F77E8" w:rsidRPr="009F77E8">
            <w:rPr>
              <w:lang w:val="en-GB"/>
            </w:rPr>
            <w:instrText xml:space="preserve"> CITATION Har00 \l 1035 </w:instrText>
          </w:r>
          <w:r w:rsidR="009F77E8">
            <w:rPr>
              <w:lang w:val="en-GB"/>
            </w:rPr>
            <w:fldChar w:fldCharType="separate"/>
          </w:r>
          <w:r w:rsidR="008B075F" w:rsidRPr="008B075F">
            <w:rPr>
              <w:noProof/>
              <w:lang w:val="en-GB"/>
            </w:rPr>
            <w:t>[2]</w:t>
          </w:r>
          <w:r w:rsidR="009F77E8">
            <w:rPr>
              <w:lang w:val="en-GB"/>
            </w:rPr>
            <w:fldChar w:fldCharType="end"/>
          </w:r>
        </w:sdtContent>
      </w:sdt>
      <w:r w:rsidRPr="008255C8">
        <w:rPr>
          <w:lang w:val="en-GB"/>
        </w:rPr>
        <w:t>).</w:t>
      </w:r>
    </w:p>
    <w:p w:rsidR="00246416" w:rsidRPr="008255C8" w:rsidRDefault="003F119F" w:rsidP="003F119F">
      <w:pPr>
        <w:rPr>
          <w:lang w:val="en-GB"/>
        </w:rPr>
      </w:pPr>
      <w:r w:rsidRPr="008255C8">
        <w:rPr>
          <w:lang w:val="en-GB"/>
        </w:rPr>
        <w:t>At large,</w:t>
      </w:r>
      <w:r w:rsidR="00796427">
        <w:rPr>
          <w:lang w:val="en-GB"/>
        </w:rPr>
        <w:t xml:space="preserve"> as shown in figure 1,</w:t>
      </w:r>
      <w:r w:rsidR="005665B4" w:rsidRPr="008255C8">
        <w:rPr>
          <w:lang w:val="en-GB"/>
        </w:rPr>
        <w:t xml:space="preserve"> the</w:t>
      </w:r>
      <w:r w:rsidR="00796427">
        <w:rPr>
          <w:lang w:val="en-GB"/>
        </w:rPr>
        <w:t xml:space="preserve"> DRM </w:t>
      </w:r>
      <w:r w:rsidRPr="008255C8">
        <w:rPr>
          <w:lang w:val="en-GB"/>
        </w:rPr>
        <w:t>groups many tech</w:t>
      </w:r>
      <w:r w:rsidR="00246416" w:rsidRPr="008255C8">
        <w:rPr>
          <w:lang w:val="en-GB"/>
        </w:rPr>
        <w:t xml:space="preserve">nologies that will typically: </w:t>
      </w:r>
    </w:p>
    <w:p w:rsidR="00246416" w:rsidRPr="008255C8" w:rsidRDefault="003F119F" w:rsidP="00246416">
      <w:pPr>
        <w:pStyle w:val="ListParagraph"/>
        <w:numPr>
          <w:ilvl w:val="0"/>
          <w:numId w:val="41"/>
        </w:numPr>
        <w:rPr>
          <w:lang w:val="en-GB"/>
        </w:rPr>
      </w:pPr>
      <w:r w:rsidRPr="008255C8">
        <w:rPr>
          <w:lang w:val="en-GB"/>
        </w:rPr>
        <w:t>Authenticate and identify the user and/or its devices to make sure the content is accessed and consumed by authorized person. The ‘Copy</w:t>
      </w:r>
      <w:r w:rsidR="00246416" w:rsidRPr="008255C8">
        <w:rPr>
          <w:lang w:val="en-GB"/>
        </w:rPr>
        <w:t xml:space="preserve"> control’ pillar. </w:t>
      </w:r>
    </w:p>
    <w:p w:rsidR="00246416" w:rsidRPr="008255C8" w:rsidRDefault="003F119F" w:rsidP="00246416">
      <w:pPr>
        <w:pStyle w:val="ListParagraph"/>
        <w:numPr>
          <w:ilvl w:val="0"/>
          <w:numId w:val="41"/>
        </w:numPr>
        <w:rPr>
          <w:lang w:val="en-GB"/>
        </w:rPr>
      </w:pPr>
      <w:r w:rsidRPr="008255C8">
        <w:rPr>
          <w:lang w:val="en-GB"/>
        </w:rPr>
        <w:t>Protect and encrypt the content to avoid third party acc</w:t>
      </w:r>
      <w:r w:rsidR="00246416" w:rsidRPr="008255C8">
        <w:rPr>
          <w:lang w:val="en-GB"/>
        </w:rPr>
        <w:t xml:space="preserve">ess. The ‘Encryption’ pillar. </w:t>
      </w:r>
    </w:p>
    <w:p w:rsidR="00246416" w:rsidRPr="008255C8" w:rsidRDefault="003F119F" w:rsidP="00246416">
      <w:pPr>
        <w:pStyle w:val="ListParagraph"/>
        <w:numPr>
          <w:ilvl w:val="0"/>
          <w:numId w:val="41"/>
        </w:numPr>
        <w:rPr>
          <w:lang w:val="en-GB"/>
        </w:rPr>
      </w:pPr>
      <w:r w:rsidRPr="008255C8">
        <w:rPr>
          <w:lang w:val="en-GB"/>
        </w:rPr>
        <w:t>Make each copy unique in order to identify them an</w:t>
      </w:r>
      <w:r w:rsidR="00796427">
        <w:rPr>
          <w:lang w:val="en-GB"/>
        </w:rPr>
        <w:t>d track their usage. The ‘Iden</w:t>
      </w:r>
      <w:r w:rsidRPr="008255C8">
        <w:rPr>
          <w:lang w:val="en-GB"/>
        </w:rPr>
        <w:t>ti</w:t>
      </w:r>
      <w:r w:rsidR="00246416" w:rsidRPr="008255C8">
        <w:rPr>
          <w:lang w:val="en-GB"/>
        </w:rPr>
        <w:t xml:space="preserve">fication and </w:t>
      </w:r>
      <w:proofErr w:type="spellStart"/>
      <w:r w:rsidR="00246416" w:rsidRPr="008255C8">
        <w:rPr>
          <w:lang w:val="en-GB"/>
        </w:rPr>
        <w:t>tracing</w:t>
      </w:r>
      <w:proofErr w:type="spellEnd"/>
      <w:r w:rsidR="00246416" w:rsidRPr="008255C8">
        <w:rPr>
          <w:lang w:val="en-GB"/>
        </w:rPr>
        <w:t xml:space="preserve">’ pillar. </w:t>
      </w:r>
    </w:p>
    <w:p w:rsidR="00246416" w:rsidRPr="008255C8" w:rsidRDefault="003F119F" w:rsidP="00246416">
      <w:pPr>
        <w:pStyle w:val="ListParagraph"/>
        <w:numPr>
          <w:ilvl w:val="0"/>
          <w:numId w:val="41"/>
        </w:numPr>
        <w:rPr>
          <w:lang w:val="en-GB"/>
        </w:rPr>
      </w:pPr>
      <w:r w:rsidRPr="008255C8">
        <w:rPr>
          <w:lang w:val="en-GB"/>
        </w:rPr>
        <w:t xml:space="preserve">Define and enforce the license such as if the user can copy the text, print it, limit the number of device that can access it, set the access duration (e.g. for library lending), if the copy can be shared and how many times, etc. The ‘Conditional access’ pillar. </w:t>
      </w:r>
    </w:p>
    <w:p w:rsidR="00EE2471" w:rsidRPr="008255C8" w:rsidRDefault="00EE2471" w:rsidP="00EE2471">
      <w:pPr>
        <w:rPr>
          <w:lang w:val="en-GB"/>
        </w:rPr>
      </w:pPr>
    </w:p>
    <w:p w:rsidR="00EE2471" w:rsidRPr="008255C8" w:rsidRDefault="00246416" w:rsidP="00EE2471">
      <w:pPr>
        <w:keepNext/>
        <w:rPr>
          <w:lang w:val="en-GB"/>
        </w:rPr>
      </w:pPr>
      <w:r w:rsidRPr="008255C8">
        <w:rPr>
          <w:noProof/>
          <w:lang w:val="en-GB" w:eastAsia="en-GB"/>
        </w:rPr>
        <w:drawing>
          <wp:inline distT="0" distB="0" distL="0" distR="0" wp14:anchorId="7D23D686" wp14:editId="62E9E024">
            <wp:extent cx="4676191" cy="209523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care_drm.png"/>
                    <pic:cNvPicPr/>
                  </pic:nvPicPr>
                  <pic:blipFill>
                    <a:blip r:embed="rId14">
                      <a:extLst>
                        <a:ext uri="{28A0092B-C50C-407E-A947-70E740481C1C}">
                          <a14:useLocalDpi xmlns:a14="http://schemas.microsoft.com/office/drawing/2010/main" val="0"/>
                        </a:ext>
                      </a:extLst>
                    </a:blip>
                    <a:stretch>
                      <a:fillRect/>
                    </a:stretch>
                  </pic:blipFill>
                  <pic:spPr>
                    <a:xfrm>
                      <a:off x="0" y="0"/>
                      <a:ext cx="4676191" cy="2095238"/>
                    </a:xfrm>
                    <a:prstGeom prst="rect">
                      <a:avLst/>
                    </a:prstGeom>
                  </pic:spPr>
                </pic:pic>
              </a:graphicData>
            </a:graphic>
          </wp:inline>
        </w:drawing>
      </w:r>
    </w:p>
    <w:p w:rsidR="00EE2471" w:rsidRPr="008255C8" w:rsidRDefault="00EE2471" w:rsidP="00EE2471">
      <w:pPr>
        <w:pStyle w:val="Caption"/>
        <w:rPr>
          <w:lang w:val="en-GB"/>
        </w:rPr>
      </w:pPr>
      <w:r w:rsidRPr="008255C8">
        <w:rPr>
          <w:lang w:val="en-GB"/>
        </w:rPr>
        <w:t xml:space="preserve">Figure 2: A generic DRM system (Copied from </w:t>
      </w:r>
      <w:proofErr w:type="spellStart"/>
      <w:r w:rsidRPr="008255C8">
        <w:rPr>
          <w:lang w:val="en-GB"/>
        </w:rPr>
        <w:t>Marušič</w:t>
      </w:r>
      <w:proofErr w:type="spellEnd"/>
      <w:r w:rsidRPr="008255C8">
        <w:rPr>
          <w:lang w:val="en-GB"/>
        </w:rPr>
        <w:t xml:space="preserve"> et al. (2005) </w:t>
      </w:r>
      <w:sdt>
        <w:sdtPr>
          <w:rPr>
            <w:lang w:val="en-GB"/>
          </w:rPr>
          <w:id w:val="1620265725"/>
          <w:citation/>
        </w:sdtPr>
        <w:sdtContent>
          <w:r w:rsidR="00CD553B">
            <w:rPr>
              <w:lang w:val="en-GB"/>
            </w:rPr>
            <w:fldChar w:fldCharType="begin"/>
          </w:r>
          <w:r w:rsidR="00CD553B" w:rsidRPr="00CD553B">
            <w:rPr>
              <w:lang w:val="en-GB"/>
            </w:rPr>
            <w:instrText xml:space="preserve"> CITATION Boš05 \l 1035 </w:instrText>
          </w:r>
          <w:r w:rsidR="00CD553B">
            <w:rPr>
              <w:lang w:val="en-GB"/>
            </w:rPr>
            <w:fldChar w:fldCharType="separate"/>
          </w:r>
          <w:r w:rsidR="008B075F" w:rsidRPr="008B075F">
            <w:rPr>
              <w:noProof/>
              <w:lang w:val="en-GB"/>
            </w:rPr>
            <w:t>[3]</w:t>
          </w:r>
          <w:r w:rsidR="00CD553B">
            <w:rPr>
              <w:lang w:val="en-GB"/>
            </w:rPr>
            <w:fldChar w:fldCharType="end"/>
          </w:r>
        </w:sdtContent>
      </w:sdt>
      <w:r w:rsidRPr="008255C8">
        <w:rPr>
          <w:lang w:val="en-GB"/>
        </w:rPr>
        <w:t xml:space="preserve">). </w:t>
      </w:r>
    </w:p>
    <w:p w:rsidR="00EE2471" w:rsidRPr="008255C8" w:rsidRDefault="003F119F" w:rsidP="003F119F">
      <w:pPr>
        <w:rPr>
          <w:lang w:val="en-GB"/>
        </w:rPr>
      </w:pPr>
      <w:r w:rsidRPr="008255C8">
        <w:rPr>
          <w:lang w:val="en-GB"/>
        </w:rPr>
        <w:t>A DRM system</w:t>
      </w:r>
      <w:r w:rsidR="00CD553B">
        <w:rPr>
          <w:lang w:val="en-GB"/>
        </w:rPr>
        <w:t xml:space="preserve"> is presented in figure 2. O</w:t>
      </w:r>
      <w:r w:rsidRPr="008255C8">
        <w:rPr>
          <w:lang w:val="en-GB"/>
        </w:rPr>
        <w:t>n the provider side, once the user purchases content, a key is generated based on user identifier. This key will be used to sign</w:t>
      </w:r>
      <w:r w:rsidR="00EA58D0">
        <w:rPr>
          <w:lang w:val="en-GB"/>
        </w:rPr>
        <w:t xml:space="preserve"> the file to</w:t>
      </w:r>
      <w:r w:rsidRPr="008255C8">
        <w:rPr>
          <w:lang w:val="en-GB"/>
        </w:rPr>
        <w:t xml:space="preserve"> </w:t>
      </w:r>
      <w:r w:rsidR="00EA58D0">
        <w:rPr>
          <w:lang w:val="en-GB"/>
        </w:rPr>
        <w:t>make the copy unique and</w:t>
      </w:r>
      <w:r w:rsidRPr="008255C8">
        <w:rPr>
          <w:lang w:val="en-GB"/>
        </w:rPr>
        <w:t xml:space="preserve"> encrypt </w:t>
      </w:r>
      <w:r w:rsidR="00EA58D0">
        <w:rPr>
          <w:lang w:val="en-GB"/>
        </w:rPr>
        <w:t xml:space="preserve">it for </w:t>
      </w:r>
      <w:r w:rsidRPr="008255C8">
        <w:rPr>
          <w:lang w:val="en-GB"/>
        </w:rPr>
        <w:t>protect</w:t>
      </w:r>
      <w:r w:rsidR="00EA58D0">
        <w:rPr>
          <w:lang w:val="en-GB"/>
        </w:rPr>
        <w:t xml:space="preserve">ion </w:t>
      </w:r>
      <w:r w:rsidRPr="008255C8">
        <w:rPr>
          <w:lang w:val="en-GB"/>
        </w:rPr>
        <w:t xml:space="preserve">(the ‘Scrambling and Packaging’ box). In parallel, the usage contract (‘License generation’ box) is issued. After these steps, the encrypted content and the license is delivered to the user. On the user device, if the reading application is legitimate </w:t>
      </w:r>
      <w:r w:rsidRPr="008255C8">
        <w:rPr>
          <w:lang w:val="en-GB"/>
        </w:rPr>
        <w:lastRenderedPageBreak/>
        <w:t>and will satisfy and enforce the license (‘License validation and enforcement’ box)</w:t>
      </w:r>
      <w:proofErr w:type="gramStart"/>
      <w:r w:rsidRPr="008255C8">
        <w:rPr>
          <w:lang w:val="en-GB"/>
        </w:rPr>
        <w:t>,</w:t>
      </w:r>
      <w:proofErr w:type="gramEnd"/>
      <w:r w:rsidRPr="008255C8">
        <w:rPr>
          <w:lang w:val="en-GB"/>
        </w:rPr>
        <w:t xml:space="preserve"> the key is used to decrypt</w:t>
      </w:r>
      <w:r w:rsidR="00CC69E9">
        <w:rPr>
          <w:lang w:val="en-GB"/>
        </w:rPr>
        <w:t xml:space="preserve"> (</w:t>
      </w:r>
      <w:r w:rsidR="00CC69E9" w:rsidRPr="008255C8">
        <w:rPr>
          <w:lang w:val="en-GB"/>
        </w:rPr>
        <w:t>‘Content descrambling’</w:t>
      </w:r>
      <w:r w:rsidR="00CC69E9">
        <w:rPr>
          <w:lang w:val="en-GB"/>
        </w:rPr>
        <w:t>)</w:t>
      </w:r>
      <w:r w:rsidRPr="008255C8">
        <w:rPr>
          <w:lang w:val="en-GB"/>
        </w:rPr>
        <w:t xml:space="preserve"> the file and the content is now displayed to the user </w:t>
      </w:r>
      <w:r w:rsidR="00CC69E9">
        <w:rPr>
          <w:lang w:val="en-GB"/>
        </w:rPr>
        <w:t xml:space="preserve">screen </w:t>
      </w:r>
      <w:r w:rsidRPr="008255C8">
        <w:rPr>
          <w:lang w:val="en-GB"/>
        </w:rPr>
        <w:t xml:space="preserve">(‘Content rendering’). </w:t>
      </w:r>
    </w:p>
    <w:p w:rsidR="00EE2471" w:rsidRPr="008255C8" w:rsidRDefault="00EE2471" w:rsidP="003F119F">
      <w:pPr>
        <w:rPr>
          <w:lang w:val="en-GB"/>
        </w:rPr>
      </w:pPr>
    </w:p>
    <w:p w:rsidR="00EE2471" w:rsidRPr="008255C8" w:rsidRDefault="00EA58D0" w:rsidP="003F119F">
      <w:pPr>
        <w:rPr>
          <w:lang w:val="en-GB"/>
        </w:rPr>
      </w:pPr>
      <w:r>
        <w:rPr>
          <w:lang w:val="en-GB"/>
        </w:rPr>
        <w:t>E</w:t>
      </w:r>
      <w:r w:rsidR="003F119F" w:rsidRPr="008255C8">
        <w:rPr>
          <w:lang w:val="en-GB"/>
        </w:rPr>
        <w:t xml:space="preserve">ven with strong encryption and full control on the software and hardware, there will always be </w:t>
      </w:r>
      <w:r w:rsidR="00EE2471" w:rsidRPr="008255C8">
        <w:rPr>
          <w:lang w:val="en-GB"/>
        </w:rPr>
        <w:t>way</w:t>
      </w:r>
      <w:r w:rsidR="002F632D">
        <w:rPr>
          <w:lang w:val="en-GB"/>
        </w:rPr>
        <w:t>s</w:t>
      </w:r>
      <w:r w:rsidR="00EE2471" w:rsidRPr="008255C8">
        <w:rPr>
          <w:lang w:val="en-GB"/>
        </w:rPr>
        <w:t xml:space="preserve"> to break any technical mea</w:t>
      </w:r>
      <w:r w:rsidR="003F119F" w:rsidRPr="008255C8">
        <w:rPr>
          <w:lang w:val="en-GB"/>
        </w:rPr>
        <w:t xml:space="preserve">sure. To hamper software cracking to be implemented, distributed and used for protection removal, new articles </w:t>
      </w:r>
      <w:r w:rsidR="002F632D">
        <w:rPr>
          <w:lang w:val="en-GB"/>
        </w:rPr>
        <w:t>have been</w:t>
      </w:r>
      <w:r w:rsidR="003F119F" w:rsidRPr="008255C8">
        <w:rPr>
          <w:lang w:val="en-GB"/>
        </w:rPr>
        <w:t xml:space="preserve"> added in the international copyright treaty to make crack</w:t>
      </w:r>
      <w:r w:rsidR="00AC6F80">
        <w:rPr>
          <w:lang w:val="en-GB"/>
        </w:rPr>
        <w:t>ing technologies</w:t>
      </w:r>
      <w:r w:rsidR="003F119F" w:rsidRPr="008255C8">
        <w:rPr>
          <w:lang w:val="en-GB"/>
        </w:rPr>
        <w:t xml:space="preserve"> illegal. </w:t>
      </w:r>
    </w:p>
    <w:p w:rsidR="00EE2471" w:rsidRPr="008255C8" w:rsidRDefault="00EE2471" w:rsidP="003F119F">
      <w:pPr>
        <w:rPr>
          <w:lang w:val="en-GB"/>
        </w:rPr>
      </w:pPr>
    </w:p>
    <w:p w:rsidR="003F119F" w:rsidRPr="008255C8" w:rsidRDefault="003F119F" w:rsidP="003F119F">
      <w:pPr>
        <w:rPr>
          <w:lang w:val="en-GB"/>
        </w:rPr>
      </w:pPr>
      <w:proofErr w:type="gramStart"/>
      <w:r w:rsidRPr="008255C8">
        <w:rPr>
          <w:lang w:val="en-GB"/>
        </w:rPr>
        <w:t>Daniels</w:t>
      </w:r>
      <w:r w:rsidR="00AC6F80">
        <w:rPr>
          <w:lang w:val="en-GB"/>
        </w:rPr>
        <w:t xml:space="preserve"> </w:t>
      </w:r>
      <w:sdt>
        <w:sdtPr>
          <w:rPr>
            <w:lang w:val="en-GB"/>
          </w:rPr>
          <w:id w:val="-500202169"/>
          <w:citation/>
        </w:sdtPr>
        <w:sdtContent>
          <w:r w:rsidR="00AC6F80">
            <w:rPr>
              <w:lang w:val="en-GB"/>
            </w:rPr>
            <w:fldChar w:fldCharType="begin"/>
          </w:r>
          <w:r w:rsidR="00AC6F80" w:rsidRPr="00AC6F80">
            <w:rPr>
              <w:lang w:val="en-GB"/>
            </w:rPr>
            <w:instrText xml:space="preserve"> CITATION Mar09 \l 1035 </w:instrText>
          </w:r>
          <w:r w:rsidR="00AC6F80">
            <w:rPr>
              <w:lang w:val="en-GB"/>
            </w:rPr>
            <w:fldChar w:fldCharType="separate"/>
          </w:r>
          <w:r w:rsidR="008B075F" w:rsidRPr="008B075F">
            <w:rPr>
              <w:noProof/>
              <w:lang w:val="en-GB"/>
            </w:rPr>
            <w:t>[4]</w:t>
          </w:r>
          <w:r w:rsidR="00AC6F80">
            <w:rPr>
              <w:lang w:val="en-GB"/>
            </w:rPr>
            <w:fldChar w:fldCharType="end"/>
          </w:r>
        </w:sdtContent>
      </w:sdt>
      <w:r w:rsidRPr="008255C8">
        <w:rPr>
          <w:lang w:val="en-GB"/>
        </w:rPr>
        <w:t xml:space="preserve"> use the term “</w:t>
      </w:r>
      <w:r w:rsidRPr="00AC6F80">
        <w:rPr>
          <w:b/>
          <w:lang w:val="en-GB"/>
        </w:rPr>
        <w:t>hard DRM</w:t>
      </w:r>
      <w:r w:rsidRPr="008255C8">
        <w:rPr>
          <w:lang w:val="en-GB"/>
        </w:rPr>
        <w:t>” t</w:t>
      </w:r>
      <w:r w:rsidR="00AC6F80">
        <w:rPr>
          <w:lang w:val="en-GB"/>
        </w:rPr>
        <w:t xml:space="preserve">o describe the DRM system that </w:t>
      </w:r>
      <w:r w:rsidRPr="008255C8">
        <w:rPr>
          <w:lang w:val="en-GB"/>
        </w:rPr>
        <w:t>restricts physic</w:t>
      </w:r>
      <w:r w:rsidR="00AC6F80">
        <w:rPr>
          <w:lang w:val="en-GB"/>
        </w:rPr>
        <w:t>al access and usage of the file</w:t>
      </w:r>
      <w:r w:rsidRPr="008255C8">
        <w:rPr>
          <w:lang w:val="en-GB"/>
        </w:rPr>
        <w:t>.</w:t>
      </w:r>
      <w:proofErr w:type="gramEnd"/>
      <w:r w:rsidRPr="008255C8">
        <w:rPr>
          <w:lang w:val="en-GB"/>
        </w:rPr>
        <w:t xml:space="preserve"> Rosenblatt</w:t>
      </w:r>
      <w:r w:rsidR="00AC6F80">
        <w:rPr>
          <w:lang w:val="en-GB"/>
        </w:rPr>
        <w:t xml:space="preserve"> </w:t>
      </w:r>
      <w:sdt>
        <w:sdtPr>
          <w:rPr>
            <w:lang w:val="en-GB"/>
          </w:rPr>
          <w:id w:val="-362671956"/>
          <w:citation/>
        </w:sdtPr>
        <w:sdtContent>
          <w:r w:rsidR="00AC6F80">
            <w:rPr>
              <w:lang w:val="en-GB"/>
            </w:rPr>
            <w:fldChar w:fldCharType="begin"/>
          </w:r>
          <w:r w:rsidR="00AC6F80" w:rsidRPr="00AC6F80">
            <w:rPr>
              <w:lang w:val="en-GB"/>
            </w:rPr>
            <w:instrText xml:space="preserve"> CITATION Bil12 \l 1035 </w:instrText>
          </w:r>
          <w:r w:rsidR="00AC6F80">
            <w:rPr>
              <w:lang w:val="en-GB"/>
            </w:rPr>
            <w:fldChar w:fldCharType="separate"/>
          </w:r>
          <w:r w:rsidR="008B075F" w:rsidRPr="008B075F">
            <w:rPr>
              <w:noProof/>
              <w:lang w:val="en-GB"/>
            </w:rPr>
            <w:t>[5]</w:t>
          </w:r>
          <w:r w:rsidR="00AC6F80">
            <w:rPr>
              <w:lang w:val="en-GB"/>
            </w:rPr>
            <w:fldChar w:fldCharType="end"/>
          </w:r>
        </w:sdtContent>
      </w:sdt>
      <w:r w:rsidRPr="008255C8">
        <w:rPr>
          <w:lang w:val="en-GB"/>
        </w:rPr>
        <w:t xml:space="preserve"> describes it as “</w:t>
      </w:r>
      <w:r w:rsidRPr="00AC6F80">
        <w:rPr>
          <w:b/>
          <w:lang w:val="en-GB"/>
        </w:rPr>
        <w:t>heavyweight DRM</w:t>
      </w:r>
      <w:r w:rsidRPr="008255C8">
        <w:rPr>
          <w:lang w:val="en-GB"/>
        </w:rPr>
        <w:t>”. With that definition, he introduce</w:t>
      </w:r>
      <w:r w:rsidR="00AC6F80">
        <w:rPr>
          <w:lang w:val="en-GB"/>
        </w:rPr>
        <w:t>s</w:t>
      </w:r>
      <w:r w:rsidRPr="008255C8">
        <w:rPr>
          <w:lang w:val="en-GB"/>
        </w:rPr>
        <w:t xml:space="preserve"> the “</w:t>
      </w:r>
      <w:r w:rsidRPr="00AC6F80">
        <w:rPr>
          <w:b/>
          <w:lang w:val="en-GB"/>
        </w:rPr>
        <w:t>lightweight DRM</w:t>
      </w:r>
      <w:r w:rsidRPr="008255C8">
        <w:rPr>
          <w:lang w:val="en-GB"/>
        </w:rPr>
        <w:t xml:space="preserve">” concept which </w:t>
      </w:r>
      <w:r w:rsidR="005F27D1">
        <w:rPr>
          <w:lang w:val="en-GB"/>
        </w:rPr>
        <w:t>is derived from the password-based encryption</w:t>
      </w:r>
      <w:r w:rsidRPr="008255C8">
        <w:rPr>
          <w:lang w:val="en-GB"/>
        </w:rPr>
        <w:t xml:space="preserve">. With the </w:t>
      </w:r>
      <w:r w:rsidRPr="005F27D1">
        <w:rPr>
          <w:b/>
          <w:lang w:val="en-GB"/>
        </w:rPr>
        <w:t>password protection</w:t>
      </w:r>
      <w:r w:rsidRPr="008255C8">
        <w:rPr>
          <w:lang w:val="en-GB"/>
        </w:rPr>
        <w:t xml:space="preserve"> approach, there is no need to call back a di</w:t>
      </w:r>
      <w:r w:rsidR="005F27D1">
        <w:rPr>
          <w:lang w:val="en-GB"/>
        </w:rPr>
        <w:t xml:space="preserve">stant server for authentication </w:t>
      </w:r>
      <w:r w:rsidRPr="008255C8">
        <w:rPr>
          <w:lang w:val="en-GB"/>
        </w:rPr>
        <w:t xml:space="preserve">since the protection is embedded within the file. The key to decrypt the file is a password that the user has to enter before he can access the content. Like with hard DRM, this technique can also manage the </w:t>
      </w:r>
      <w:r w:rsidR="005F27D1" w:rsidRPr="008255C8">
        <w:rPr>
          <w:lang w:val="en-GB"/>
        </w:rPr>
        <w:t>authorization</w:t>
      </w:r>
      <w:r w:rsidRPr="008255C8">
        <w:rPr>
          <w:lang w:val="en-GB"/>
        </w:rPr>
        <w:t xml:space="preserve"> such as restricting printing, limiting copy of content</w:t>
      </w:r>
      <w:r w:rsidR="005F27D1">
        <w:rPr>
          <w:lang w:val="en-GB"/>
        </w:rPr>
        <w:t>.</w:t>
      </w:r>
      <w:r w:rsidRPr="008255C8">
        <w:rPr>
          <w:lang w:val="en-GB"/>
        </w:rPr>
        <w:t xml:space="preserve"> Usually, because there is no communication with </w:t>
      </w:r>
      <w:proofErr w:type="gramStart"/>
      <w:r w:rsidRPr="008255C8">
        <w:rPr>
          <w:lang w:val="en-GB"/>
        </w:rPr>
        <w:t>a</w:t>
      </w:r>
      <w:proofErr w:type="gramEnd"/>
      <w:r w:rsidRPr="008255C8">
        <w:rPr>
          <w:lang w:val="en-GB"/>
        </w:rPr>
        <w:t xml:space="preserve"> authentication</w:t>
      </w:r>
      <w:r w:rsidR="005F27D1">
        <w:rPr>
          <w:lang w:val="en-GB"/>
        </w:rPr>
        <w:t xml:space="preserve"> server</w:t>
      </w:r>
      <w:r w:rsidRPr="008255C8">
        <w:rPr>
          <w:lang w:val="en-GB"/>
        </w:rPr>
        <w:t>, this technology will not block concurrent access nor limit the number of devices which host copies of the file.</w:t>
      </w:r>
    </w:p>
    <w:p w:rsidR="003F119F" w:rsidRPr="008255C8" w:rsidRDefault="003625E0" w:rsidP="003F119F">
      <w:pPr>
        <w:pStyle w:val="Heading2"/>
        <w:numPr>
          <w:ilvl w:val="1"/>
          <w:numId w:val="1"/>
        </w:numPr>
        <w:rPr>
          <w:lang w:val="en-GB"/>
        </w:rPr>
      </w:pPr>
      <w:bookmarkStart w:id="60" w:name="_Toc347432598"/>
      <w:r w:rsidRPr="008255C8">
        <w:rPr>
          <w:lang w:val="en-GB"/>
        </w:rPr>
        <w:t>Social DRM, Watermark and</w:t>
      </w:r>
      <w:r w:rsidR="005A654D" w:rsidRPr="008255C8">
        <w:rPr>
          <w:lang w:val="en-GB"/>
        </w:rPr>
        <w:t xml:space="preserve"> Fingerprint</w:t>
      </w:r>
      <w:bookmarkEnd w:id="60"/>
    </w:p>
    <w:p w:rsidR="00132C0A" w:rsidRDefault="008D18D6" w:rsidP="008D18D6">
      <w:pPr>
        <w:rPr>
          <w:lang w:val="en-GB"/>
        </w:rPr>
      </w:pPr>
      <w:r w:rsidRPr="00827EAE">
        <w:rPr>
          <w:b/>
          <w:lang w:val="en-GB"/>
        </w:rPr>
        <w:t>Watermark</w:t>
      </w:r>
      <w:r w:rsidR="00827EAE" w:rsidRPr="00827EAE">
        <w:rPr>
          <w:b/>
          <w:lang w:val="en-GB"/>
        </w:rPr>
        <w:t>ing</w:t>
      </w:r>
      <w:r w:rsidRPr="008255C8">
        <w:rPr>
          <w:lang w:val="en-GB"/>
        </w:rPr>
        <w:t xml:space="preserve"> </w:t>
      </w:r>
      <w:r w:rsidR="00827EAE">
        <w:rPr>
          <w:lang w:val="en-GB"/>
        </w:rPr>
        <w:t>and</w:t>
      </w:r>
      <w:r w:rsidRPr="008255C8">
        <w:rPr>
          <w:lang w:val="en-GB"/>
        </w:rPr>
        <w:t xml:space="preserve"> </w:t>
      </w:r>
      <w:r w:rsidRPr="00827EAE">
        <w:rPr>
          <w:b/>
          <w:lang w:val="en-GB"/>
        </w:rPr>
        <w:t>fingerprint</w:t>
      </w:r>
      <w:r w:rsidR="00827EAE" w:rsidRPr="00827EAE">
        <w:rPr>
          <w:b/>
          <w:lang w:val="en-GB"/>
        </w:rPr>
        <w:t>ing</w:t>
      </w:r>
      <w:r w:rsidR="00827EAE">
        <w:rPr>
          <w:lang w:val="en-GB"/>
        </w:rPr>
        <w:t xml:space="preserve"> are technologies</w:t>
      </w:r>
      <w:r w:rsidRPr="008255C8">
        <w:rPr>
          <w:lang w:val="en-GB"/>
        </w:rPr>
        <w:t xml:space="preserve"> used to identify a file. They originate from the information hiding techniques</w:t>
      </w:r>
      <w:r w:rsidR="008071B8">
        <w:rPr>
          <w:lang w:val="en-GB"/>
        </w:rPr>
        <w:t xml:space="preserve"> as presented in </w:t>
      </w:r>
      <w:r w:rsidR="008071B8" w:rsidRPr="008255C8">
        <w:rPr>
          <w:lang w:val="en-GB"/>
        </w:rPr>
        <w:t>in figure 4</w:t>
      </w:r>
      <w:r w:rsidRPr="008255C8">
        <w:rPr>
          <w:lang w:val="en-GB"/>
        </w:rPr>
        <w:t xml:space="preserve">. </w:t>
      </w:r>
      <w:proofErr w:type="spellStart"/>
      <w:r w:rsidRPr="008255C8">
        <w:rPr>
          <w:lang w:val="en-GB"/>
        </w:rPr>
        <w:t>Petitcolas</w:t>
      </w:r>
      <w:proofErr w:type="spellEnd"/>
      <w:r w:rsidRPr="008255C8">
        <w:rPr>
          <w:lang w:val="en-GB"/>
        </w:rPr>
        <w:t xml:space="preserve"> et al.</w:t>
      </w:r>
      <w:r w:rsidR="00827EAE">
        <w:rPr>
          <w:lang w:val="en-GB"/>
        </w:rPr>
        <w:t xml:space="preserve"> </w:t>
      </w:r>
      <w:sdt>
        <w:sdtPr>
          <w:rPr>
            <w:lang w:val="en-GB"/>
          </w:rPr>
          <w:id w:val="-2053365612"/>
          <w:citation/>
        </w:sdtPr>
        <w:sdtContent>
          <w:r w:rsidR="00CE286E">
            <w:rPr>
              <w:lang w:val="en-GB"/>
            </w:rPr>
            <w:fldChar w:fldCharType="begin"/>
          </w:r>
          <w:r w:rsidR="00CE286E" w:rsidRPr="00A25DD4">
            <w:rPr>
              <w:lang w:val="en-GB"/>
            </w:rPr>
            <w:instrText xml:space="preserve"> CITATION Pet99 \l 1035 </w:instrText>
          </w:r>
          <w:r w:rsidR="00CE286E">
            <w:rPr>
              <w:lang w:val="en-GB"/>
            </w:rPr>
            <w:fldChar w:fldCharType="separate"/>
          </w:r>
          <w:r w:rsidR="008B075F" w:rsidRPr="008B075F">
            <w:rPr>
              <w:noProof/>
              <w:lang w:val="en-GB"/>
            </w:rPr>
            <w:t>[6]</w:t>
          </w:r>
          <w:r w:rsidR="00CE286E">
            <w:rPr>
              <w:lang w:val="en-GB"/>
            </w:rPr>
            <w:fldChar w:fldCharType="end"/>
          </w:r>
        </w:sdtContent>
      </w:sdt>
      <w:r w:rsidR="00251084">
        <w:rPr>
          <w:lang w:val="en-GB"/>
        </w:rPr>
        <w:t xml:space="preserve"> classify them as robust copyright marking</w:t>
      </w:r>
      <w:r w:rsidR="008071B8">
        <w:rPr>
          <w:lang w:val="en-GB"/>
        </w:rPr>
        <w:t xml:space="preserve"> if it is </w:t>
      </w:r>
      <w:r w:rsidR="008071B8" w:rsidRPr="008071B8">
        <w:rPr>
          <w:lang w:val="en-GB"/>
        </w:rPr>
        <w:t>infeasible to remove them</w:t>
      </w:r>
      <w:r w:rsidR="008071B8">
        <w:rPr>
          <w:lang w:val="en-GB"/>
        </w:rPr>
        <w:t xml:space="preserve"> or if removing them will destroy the file at the same time. Otherwise, they classify them as fragile if the copyright marking is destroyed when the file is modified</w:t>
      </w:r>
      <w:r w:rsidRPr="008255C8">
        <w:rPr>
          <w:lang w:val="en-GB"/>
        </w:rPr>
        <w:t xml:space="preserve">. </w:t>
      </w:r>
    </w:p>
    <w:p w:rsidR="005D049B" w:rsidRDefault="005D049B" w:rsidP="008D18D6">
      <w:pPr>
        <w:rPr>
          <w:lang w:val="en-GB"/>
        </w:rPr>
      </w:pPr>
    </w:p>
    <w:p w:rsidR="008D18D6" w:rsidRDefault="00102E32" w:rsidP="008D18D6">
      <w:pPr>
        <w:rPr>
          <w:lang w:val="en-GB"/>
        </w:rPr>
      </w:pPr>
      <w:r>
        <w:rPr>
          <w:lang w:val="en-GB"/>
        </w:rPr>
        <w:t>W</w:t>
      </w:r>
      <w:r w:rsidR="008D18D6" w:rsidRPr="008255C8">
        <w:rPr>
          <w:lang w:val="en-GB"/>
        </w:rPr>
        <w:t xml:space="preserve">atermark consists of data </w:t>
      </w:r>
      <w:r w:rsidR="005D049B">
        <w:rPr>
          <w:lang w:val="en-GB"/>
        </w:rPr>
        <w:t>representing the user</w:t>
      </w:r>
      <w:r w:rsidR="008D18D6" w:rsidRPr="008255C8">
        <w:rPr>
          <w:lang w:val="en-GB"/>
        </w:rPr>
        <w:t xml:space="preserve"> that are inserted and hidden inside the file bytes</w:t>
      </w:r>
      <w:r w:rsidR="00332818">
        <w:rPr>
          <w:lang w:val="en-GB"/>
        </w:rPr>
        <w:t>,</w:t>
      </w:r>
      <w:r w:rsidR="008D18D6" w:rsidRPr="008255C8">
        <w:rPr>
          <w:lang w:val="en-GB"/>
        </w:rPr>
        <w:t xml:space="preserve"> </w:t>
      </w:r>
      <w:r w:rsidR="00332818">
        <w:rPr>
          <w:lang w:val="en-GB"/>
        </w:rPr>
        <w:t>for example,</w:t>
      </w:r>
      <w:r w:rsidR="008D18D6" w:rsidRPr="008255C8">
        <w:rPr>
          <w:lang w:val="en-GB"/>
        </w:rPr>
        <w:t xml:space="preserve"> imperc</w:t>
      </w:r>
      <w:r w:rsidR="00332818">
        <w:rPr>
          <w:lang w:val="en-GB"/>
        </w:rPr>
        <w:t xml:space="preserve">eptible changes to the content </w:t>
      </w:r>
      <w:r w:rsidR="00B5271B">
        <w:rPr>
          <w:lang w:val="en-GB"/>
        </w:rPr>
        <w:t>such as</w:t>
      </w:r>
      <w:r w:rsidR="008D18D6" w:rsidRPr="008255C8">
        <w:rPr>
          <w:lang w:val="en-GB"/>
        </w:rPr>
        <w:t xml:space="preserve"> spaces and invisible characters at the end of the chapter, modify pixels of the font, change the line/text spacing </w:t>
      </w:r>
      <w:r w:rsidR="00B5271B">
        <w:rPr>
          <w:lang w:val="en-GB"/>
        </w:rPr>
        <w:t xml:space="preserve">like </w:t>
      </w:r>
      <w:r w:rsidR="00332818">
        <w:rPr>
          <w:lang w:val="en-GB"/>
        </w:rPr>
        <w:t>in</w:t>
      </w:r>
      <w:r w:rsidR="008D18D6" w:rsidRPr="008255C8">
        <w:rPr>
          <w:lang w:val="en-GB"/>
        </w:rPr>
        <w:t xml:space="preserve"> figure 3. One important aspect is the number of different watermark techniques used, so the cracker can never be sure to have defeated them all.</w:t>
      </w:r>
    </w:p>
    <w:p w:rsidR="00332818" w:rsidRPr="008255C8" w:rsidRDefault="00332818" w:rsidP="008D18D6">
      <w:pPr>
        <w:rPr>
          <w:lang w:val="en-GB"/>
        </w:rPr>
      </w:pPr>
    </w:p>
    <w:p w:rsidR="008D18D6" w:rsidRPr="008255C8" w:rsidRDefault="008D18D6" w:rsidP="008D18D6">
      <w:pPr>
        <w:keepNext/>
        <w:rPr>
          <w:lang w:val="en-GB"/>
        </w:rPr>
      </w:pPr>
      <w:r w:rsidRPr="008255C8">
        <w:rPr>
          <w:noProof/>
          <w:lang w:val="en-GB" w:eastAsia="en-GB"/>
        </w:rPr>
        <w:drawing>
          <wp:inline distT="0" distB="0" distL="0" distR="0" wp14:anchorId="4148C2E2" wp14:editId="1F6930F8">
            <wp:extent cx="4181475" cy="140734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ar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2188" cy="1410952"/>
                    </a:xfrm>
                    <a:prstGeom prst="rect">
                      <a:avLst/>
                    </a:prstGeom>
                  </pic:spPr>
                </pic:pic>
              </a:graphicData>
            </a:graphic>
          </wp:inline>
        </w:drawing>
      </w:r>
    </w:p>
    <w:p w:rsidR="008D18D6" w:rsidRPr="008255C8" w:rsidRDefault="008D18D6" w:rsidP="008D18D6">
      <w:pPr>
        <w:pStyle w:val="Caption"/>
        <w:rPr>
          <w:lang w:val="en-GB"/>
        </w:rPr>
      </w:pPr>
      <w:r w:rsidRPr="008255C8">
        <w:rPr>
          <w:lang w:val="en-GB"/>
        </w:rPr>
        <w:t xml:space="preserve">Figure 3: Word-shift watermark example (Copied from Lee (2001) </w:t>
      </w:r>
      <w:sdt>
        <w:sdtPr>
          <w:rPr>
            <w:lang w:val="en-GB"/>
          </w:rPr>
          <w:id w:val="-673564440"/>
          <w:citation/>
        </w:sdtPr>
        <w:sdtContent>
          <w:r w:rsidR="00C37C19">
            <w:rPr>
              <w:lang w:val="en-GB"/>
            </w:rPr>
            <w:fldChar w:fldCharType="begin"/>
          </w:r>
          <w:r w:rsidR="00C37C19" w:rsidRPr="00C37C19">
            <w:rPr>
              <w:lang w:val="en-GB"/>
            </w:rPr>
            <w:instrText xml:space="preserve"> CITATION Ins01 \l 1035 </w:instrText>
          </w:r>
          <w:r w:rsidR="00C37C19">
            <w:rPr>
              <w:lang w:val="en-GB"/>
            </w:rPr>
            <w:fldChar w:fldCharType="separate"/>
          </w:r>
          <w:r w:rsidR="008B075F" w:rsidRPr="008B075F">
            <w:rPr>
              <w:noProof/>
              <w:lang w:val="en-GB"/>
            </w:rPr>
            <w:t>[7]</w:t>
          </w:r>
          <w:r w:rsidR="00C37C19">
            <w:rPr>
              <w:lang w:val="en-GB"/>
            </w:rPr>
            <w:fldChar w:fldCharType="end"/>
          </w:r>
        </w:sdtContent>
      </w:sdt>
      <w:r w:rsidRPr="008255C8">
        <w:rPr>
          <w:lang w:val="en-GB"/>
        </w:rPr>
        <w:t>).</w:t>
      </w:r>
    </w:p>
    <w:p w:rsidR="008D18D6" w:rsidRPr="008255C8" w:rsidRDefault="008D18D6" w:rsidP="005A654D">
      <w:pPr>
        <w:rPr>
          <w:lang w:val="en-GB"/>
        </w:rPr>
      </w:pPr>
      <w:r w:rsidRPr="008255C8">
        <w:rPr>
          <w:lang w:val="en-GB"/>
        </w:rPr>
        <w:lastRenderedPageBreak/>
        <w:t xml:space="preserve">Fingerprint is a technique to uniquely identify a copy of a file by generating a cryptographic hash. These techniques can be </w:t>
      </w:r>
      <w:r w:rsidR="00017D71">
        <w:rPr>
          <w:lang w:val="en-GB"/>
        </w:rPr>
        <w:t>utilized for</w:t>
      </w:r>
      <w:r w:rsidRPr="008255C8">
        <w:rPr>
          <w:lang w:val="en-GB"/>
        </w:rPr>
        <w:t xml:space="preserve"> a posteriori protection. Because i</w:t>
      </w:r>
      <w:r w:rsidR="00017D71">
        <w:rPr>
          <w:lang w:val="en-GB"/>
        </w:rPr>
        <w:t>dentification</w:t>
      </w:r>
      <w:r w:rsidRPr="008255C8">
        <w:rPr>
          <w:lang w:val="en-GB"/>
        </w:rPr>
        <w:t xml:space="preserve"> does not control the permission, the user can do</w:t>
      </w:r>
      <w:r w:rsidR="00017D71">
        <w:rPr>
          <w:lang w:val="en-GB"/>
        </w:rPr>
        <w:t xml:space="preserve"> whatever he wants with the file.</w:t>
      </w:r>
      <w:r w:rsidRPr="008255C8">
        <w:rPr>
          <w:lang w:val="en-GB"/>
        </w:rPr>
        <w:t xml:space="preserve"> </w:t>
      </w:r>
      <w:r w:rsidR="00017D71">
        <w:rPr>
          <w:lang w:val="en-GB"/>
        </w:rPr>
        <w:t>T</w:t>
      </w:r>
      <w:r w:rsidRPr="008255C8">
        <w:rPr>
          <w:lang w:val="en-GB"/>
        </w:rPr>
        <w:t>he idea is</w:t>
      </w:r>
      <w:r w:rsidR="00017D71">
        <w:rPr>
          <w:lang w:val="en-GB"/>
        </w:rPr>
        <w:t>, if illegal content appear for example on a peer-to-peer network,</w:t>
      </w:r>
      <w:r w:rsidRPr="008255C8">
        <w:rPr>
          <w:lang w:val="en-GB"/>
        </w:rPr>
        <w:t xml:space="preserve"> to be able to </w:t>
      </w:r>
      <w:r w:rsidR="00017D71">
        <w:rPr>
          <w:lang w:val="en-GB"/>
        </w:rPr>
        <w:t xml:space="preserve">find </w:t>
      </w:r>
      <w:r w:rsidRPr="008255C8">
        <w:rPr>
          <w:lang w:val="en-GB"/>
        </w:rPr>
        <w:t xml:space="preserve">the user </w:t>
      </w:r>
      <w:r w:rsidR="00C37C19">
        <w:rPr>
          <w:lang w:val="en-GB"/>
        </w:rPr>
        <w:t>who</w:t>
      </w:r>
      <w:r w:rsidRPr="008255C8">
        <w:rPr>
          <w:lang w:val="en-GB"/>
        </w:rPr>
        <w:t xml:space="preserve"> did </w:t>
      </w:r>
      <w:r w:rsidR="00C37C19">
        <w:rPr>
          <w:lang w:val="en-GB"/>
        </w:rPr>
        <w:t>it</w:t>
      </w:r>
      <w:r w:rsidRPr="008255C8">
        <w:rPr>
          <w:lang w:val="en-GB"/>
        </w:rPr>
        <w:t xml:space="preserve">. </w:t>
      </w:r>
    </w:p>
    <w:p w:rsidR="008D18D6" w:rsidRPr="008255C8" w:rsidRDefault="008D18D6" w:rsidP="005A654D">
      <w:pPr>
        <w:rPr>
          <w:lang w:val="en-GB"/>
        </w:rPr>
      </w:pPr>
    </w:p>
    <w:p w:rsidR="003625E0" w:rsidRPr="008255C8" w:rsidRDefault="003625E0" w:rsidP="003625E0">
      <w:pPr>
        <w:keepNext/>
        <w:rPr>
          <w:lang w:val="en-GB"/>
        </w:rPr>
      </w:pPr>
      <w:r w:rsidRPr="008255C8">
        <w:rPr>
          <w:noProof/>
          <w:lang w:val="en-GB" w:eastAsia="en-GB"/>
        </w:rPr>
        <w:drawing>
          <wp:inline distT="0" distB="0" distL="0" distR="0" wp14:anchorId="21885DE8" wp14:editId="07874F86">
            <wp:extent cx="4991100" cy="225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hiding.png"/>
                    <pic:cNvPicPr/>
                  </pic:nvPicPr>
                  <pic:blipFill>
                    <a:blip r:embed="rId16">
                      <a:extLst>
                        <a:ext uri="{28A0092B-C50C-407E-A947-70E740481C1C}">
                          <a14:useLocalDpi xmlns:a14="http://schemas.microsoft.com/office/drawing/2010/main" val="0"/>
                        </a:ext>
                      </a:extLst>
                    </a:blip>
                    <a:stretch>
                      <a:fillRect/>
                    </a:stretch>
                  </pic:blipFill>
                  <pic:spPr>
                    <a:xfrm>
                      <a:off x="0" y="0"/>
                      <a:ext cx="4988900" cy="2249983"/>
                    </a:xfrm>
                    <a:prstGeom prst="rect">
                      <a:avLst/>
                    </a:prstGeom>
                  </pic:spPr>
                </pic:pic>
              </a:graphicData>
            </a:graphic>
          </wp:inline>
        </w:drawing>
      </w:r>
    </w:p>
    <w:p w:rsidR="003625E0" w:rsidRPr="008255C8" w:rsidRDefault="003625E0" w:rsidP="003625E0">
      <w:pPr>
        <w:pStyle w:val="Caption"/>
        <w:rPr>
          <w:lang w:val="en-GB"/>
        </w:rPr>
      </w:pPr>
      <w:r w:rsidRPr="008255C8">
        <w:rPr>
          <w:lang w:val="en-GB"/>
        </w:rPr>
        <w:t xml:space="preserve">Figure 4: A classification of information-hiding techniques (Copied from </w:t>
      </w:r>
      <w:proofErr w:type="spellStart"/>
      <w:r w:rsidRPr="008255C8">
        <w:rPr>
          <w:lang w:val="en-GB"/>
        </w:rPr>
        <w:t>Petitcolas</w:t>
      </w:r>
      <w:proofErr w:type="spellEnd"/>
      <w:r w:rsidRPr="008255C8">
        <w:rPr>
          <w:lang w:val="en-GB"/>
        </w:rPr>
        <w:t xml:space="preserve"> et al. (1999) </w:t>
      </w:r>
      <w:sdt>
        <w:sdtPr>
          <w:rPr>
            <w:lang w:val="en-GB"/>
          </w:rPr>
          <w:id w:val="-1313710079"/>
          <w:citation/>
        </w:sdtPr>
        <w:sdtContent>
          <w:r w:rsidR="00C37C19">
            <w:rPr>
              <w:lang w:val="en-GB"/>
            </w:rPr>
            <w:fldChar w:fldCharType="begin"/>
          </w:r>
          <w:r w:rsidR="00C37C19" w:rsidRPr="00A25DD4">
            <w:rPr>
              <w:lang w:val="en-GB"/>
            </w:rPr>
            <w:instrText xml:space="preserve"> CITATION Pet99 \l 1035 </w:instrText>
          </w:r>
          <w:r w:rsidR="00C37C19">
            <w:rPr>
              <w:lang w:val="en-GB"/>
            </w:rPr>
            <w:fldChar w:fldCharType="separate"/>
          </w:r>
          <w:r w:rsidR="008B075F" w:rsidRPr="008B075F">
            <w:rPr>
              <w:noProof/>
              <w:lang w:val="en-GB"/>
            </w:rPr>
            <w:t>[6]</w:t>
          </w:r>
          <w:r w:rsidR="00C37C19">
            <w:rPr>
              <w:lang w:val="en-GB"/>
            </w:rPr>
            <w:fldChar w:fldCharType="end"/>
          </w:r>
        </w:sdtContent>
      </w:sdt>
      <w:r w:rsidRPr="008255C8">
        <w:rPr>
          <w:lang w:val="en-GB"/>
        </w:rPr>
        <w:t>).</w:t>
      </w:r>
    </w:p>
    <w:p w:rsidR="00C37C19" w:rsidRPr="008255C8" w:rsidRDefault="008D18D6" w:rsidP="00196822">
      <w:pPr>
        <w:rPr>
          <w:lang w:val="en-GB"/>
        </w:rPr>
      </w:pPr>
      <w:r w:rsidRPr="008255C8">
        <w:rPr>
          <w:lang w:val="en-GB"/>
        </w:rPr>
        <w:t>A similar approach to watermark</w:t>
      </w:r>
      <w:r w:rsidR="00C37C19">
        <w:rPr>
          <w:lang w:val="en-GB"/>
        </w:rPr>
        <w:t>ing</w:t>
      </w:r>
      <w:r w:rsidRPr="008255C8">
        <w:rPr>
          <w:lang w:val="en-GB"/>
        </w:rPr>
        <w:t xml:space="preserve"> is social DRM. The difference is that the information about the user is not hidden but is visible. For example, be part of meta-data or simply visible in plain text e.g. in the footer of every page</w:t>
      </w:r>
      <w:r w:rsidR="0067308D">
        <w:rPr>
          <w:lang w:val="en-GB"/>
        </w:rPr>
        <w:t>.</w:t>
      </w:r>
      <w:r w:rsidRPr="008255C8">
        <w:rPr>
          <w:lang w:val="en-GB"/>
        </w:rPr>
        <w:t xml:space="preserve"> </w:t>
      </w:r>
      <w:r w:rsidR="0067308D">
        <w:rPr>
          <w:lang w:val="en-GB"/>
        </w:rPr>
        <w:t>I</w:t>
      </w:r>
      <w:r w:rsidRPr="008255C8">
        <w:rPr>
          <w:lang w:val="en-GB"/>
        </w:rPr>
        <w:t>n figure 5</w:t>
      </w:r>
      <w:r w:rsidR="0067308D">
        <w:rPr>
          <w:lang w:val="en-GB"/>
        </w:rPr>
        <w:t>,</w:t>
      </w:r>
      <w:r w:rsidRPr="008255C8">
        <w:rPr>
          <w:lang w:val="en-GB"/>
        </w:rPr>
        <w:t xml:space="preserve"> the </w:t>
      </w:r>
      <w:proofErr w:type="spellStart"/>
      <w:r w:rsidRPr="008255C8">
        <w:rPr>
          <w:lang w:val="en-GB"/>
        </w:rPr>
        <w:t>PackaDRM</w:t>
      </w:r>
      <w:proofErr w:type="spellEnd"/>
      <w:r w:rsidR="00196822">
        <w:rPr>
          <w:rStyle w:val="FootnoteReference"/>
          <w:lang w:val="en-GB"/>
        </w:rPr>
        <w:footnoteReference w:id="2"/>
      </w:r>
      <w:r w:rsidRPr="008255C8">
        <w:rPr>
          <w:lang w:val="en-GB"/>
        </w:rPr>
        <w:t xml:space="preserve"> presents the user information in the ‘terms and conditions’</w:t>
      </w:r>
      <w:r w:rsidR="00196822">
        <w:rPr>
          <w:lang w:val="en-GB"/>
        </w:rPr>
        <w:t xml:space="preserve"> section of the e-book</w:t>
      </w:r>
      <w:r w:rsidRPr="008255C8">
        <w:rPr>
          <w:lang w:val="en-GB"/>
        </w:rPr>
        <w:t xml:space="preserve">. The idea is to let the user do what he want but putting </w:t>
      </w:r>
      <w:r w:rsidR="00196822">
        <w:rPr>
          <w:lang w:val="en-GB"/>
        </w:rPr>
        <w:t xml:space="preserve">social </w:t>
      </w:r>
      <w:r w:rsidRPr="008255C8">
        <w:rPr>
          <w:lang w:val="en-GB"/>
        </w:rPr>
        <w:t xml:space="preserve">pressure on him to not do anything illegal. </w:t>
      </w:r>
    </w:p>
    <w:p w:rsidR="003625E0" w:rsidRPr="008255C8" w:rsidRDefault="003625E0" w:rsidP="003625E0">
      <w:pPr>
        <w:keepNext/>
        <w:rPr>
          <w:lang w:val="en-GB"/>
        </w:rPr>
      </w:pPr>
      <w:r w:rsidRPr="008255C8">
        <w:rPr>
          <w:noProof/>
          <w:lang w:val="en-GB" w:eastAsia="en-GB"/>
        </w:rPr>
        <w:drawing>
          <wp:inline distT="0" distB="0" distL="0" distR="0" wp14:anchorId="6D026AAB" wp14:editId="10C31BA8">
            <wp:extent cx="2857500" cy="314101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DRM.png"/>
                    <pic:cNvPicPr/>
                  </pic:nvPicPr>
                  <pic:blipFill>
                    <a:blip r:embed="rId17">
                      <a:extLst>
                        <a:ext uri="{28A0092B-C50C-407E-A947-70E740481C1C}">
                          <a14:useLocalDpi xmlns:a14="http://schemas.microsoft.com/office/drawing/2010/main" val="0"/>
                        </a:ext>
                      </a:extLst>
                    </a:blip>
                    <a:stretch>
                      <a:fillRect/>
                    </a:stretch>
                  </pic:blipFill>
                  <pic:spPr>
                    <a:xfrm>
                      <a:off x="0" y="0"/>
                      <a:ext cx="2859418" cy="3143121"/>
                    </a:xfrm>
                    <a:prstGeom prst="rect">
                      <a:avLst/>
                    </a:prstGeom>
                  </pic:spPr>
                </pic:pic>
              </a:graphicData>
            </a:graphic>
          </wp:inline>
        </w:drawing>
      </w:r>
    </w:p>
    <w:p w:rsidR="003625E0" w:rsidRPr="008255C8" w:rsidRDefault="003625E0" w:rsidP="003625E0">
      <w:pPr>
        <w:pStyle w:val="Caption"/>
        <w:rPr>
          <w:lang w:val="en-GB"/>
        </w:rPr>
      </w:pPr>
      <w:r w:rsidRPr="008255C8">
        <w:rPr>
          <w:lang w:val="en-GB"/>
        </w:rPr>
        <w:t xml:space="preserve">Figure 5: Social DRM (Copied from Franco (2012) </w:t>
      </w:r>
      <w:sdt>
        <w:sdtPr>
          <w:rPr>
            <w:lang w:val="en-GB"/>
          </w:rPr>
          <w:id w:val="974339750"/>
          <w:citation/>
        </w:sdtPr>
        <w:sdtContent>
          <w:r w:rsidR="00A705FD">
            <w:rPr>
              <w:lang w:val="en-GB"/>
            </w:rPr>
            <w:fldChar w:fldCharType="begin"/>
          </w:r>
          <w:r w:rsidR="00A705FD" w:rsidRPr="00A705FD">
            <w:rPr>
              <w:lang w:val="en-GB"/>
            </w:rPr>
            <w:instrText xml:space="preserve"> CITATION Kev12 \l 1035 </w:instrText>
          </w:r>
          <w:r w:rsidR="00A705FD">
            <w:rPr>
              <w:lang w:val="en-GB"/>
            </w:rPr>
            <w:fldChar w:fldCharType="separate"/>
          </w:r>
          <w:r w:rsidR="008B075F" w:rsidRPr="008B075F">
            <w:rPr>
              <w:noProof/>
              <w:lang w:val="en-GB"/>
            </w:rPr>
            <w:t>[8]</w:t>
          </w:r>
          <w:r w:rsidR="00A705FD">
            <w:rPr>
              <w:lang w:val="en-GB"/>
            </w:rPr>
            <w:fldChar w:fldCharType="end"/>
          </w:r>
        </w:sdtContent>
      </w:sdt>
      <w:r w:rsidRPr="008255C8">
        <w:rPr>
          <w:lang w:val="en-GB"/>
        </w:rPr>
        <w:t>).</w:t>
      </w:r>
    </w:p>
    <w:p w:rsidR="005A654D" w:rsidRPr="008255C8" w:rsidRDefault="008D18D6" w:rsidP="005A654D">
      <w:pPr>
        <w:rPr>
          <w:lang w:val="en-GB"/>
        </w:rPr>
      </w:pPr>
      <w:r w:rsidRPr="008255C8">
        <w:rPr>
          <w:lang w:val="en-GB"/>
        </w:rPr>
        <w:lastRenderedPageBreak/>
        <w:t>The watermark</w:t>
      </w:r>
      <w:r w:rsidR="009E5FE5">
        <w:rPr>
          <w:lang w:val="en-GB"/>
        </w:rPr>
        <w:t>ing</w:t>
      </w:r>
      <w:r w:rsidRPr="008255C8">
        <w:rPr>
          <w:lang w:val="en-GB"/>
        </w:rPr>
        <w:t xml:space="preserve"> and all </w:t>
      </w:r>
      <w:r w:rsidR="009E5FE5">
        <w:rPr>
          <w:lang w:val="en-GB"/>
        </w:rPr>
        <w:t>other</w:t>
      </w:r>
      <w:r w:rsidRPr="008255C8">
        <w:rPr>
          <w:lang w:val="en-GB"/>
        </w:rPr>
        <w:t xml:space="preserve"> identification techn</w:t>
      </w:r>
      <w:r w:rsidR="009E5FE5">
        <w:rPr>
          <w:lang w:val="en-GB"/>
        </w:rPr>
        <w:t>ics can and are often used in com</w:t>
      </w:r>
      <w:r w:rsidRPr="008255C8">
        <w:rPr>
          <w:lang w:val="en-GB"/>
        </w:rPr>
        <w:t xml:space="preserve">bination with the DRM. For example, Rosenblatt </w:t>
      </w:r>
      <w:sdt>
        <w:sdtPr>
          <w:rPr>
            <w:lang w:val="en-GB"/>
          </w:rPr>
          <w:id w:val="1632444300"/>
          <w:citation/>
        </w:sdtPr>
        <w:sdtContent>
          <w:r w:rsidR="00B61464">
            <w:rPr>
              <w:lang w:val="en-GB"/>
            </w:rPr>
            <w:fldChar w:fldCharType="begin"/>
          </w:r>
          <w:r w:rsidR="00B61464" w:rsidRPr="00B61464">
            <w:rPr>
              <w:lang w:val="en-GB"/>
            </w:rPr>
            <w:instrText xml:space="preserve"> CITATION Bil121 \l 1035 </w:instrText>
          </w:r>
          <w:r w:rsidR="00B61464">
            <w:rPr>
              <w:lang w:val="en-GB"/>
            </w:rPr>
            <w:fldChar w:fldCharType="separate"/>
          </w:r>
          <w:r w:rsidR="008B075F" w:rsidRPr="008B075F">
            <w:rPr>
              <w:noProof/>
              <w:lang w:val="en-GB"/>
            </w:rPr>
            <w:t>[9]</w:t>
          </w:r>
          <w:r w:rsidR="00B61464">
            <w:rPr>
              <w:lang w:val="en-GB"/>
            </w:rPr>
            <w:fldChar w:fldCharType="end"/>
          </w:r>
        </w:sdtContent>
      </w:sdt>
      <w:r w:rsidR="00B61464">
        <w:rPr>
          <w:lang w:val="en-GB"/>
        </w:rPr>
        <w:t xml:space="preserve"> </w:t>
      </w:r>
      <w:r w:rsidRPr="008255C8">
        <w:rPr>
          <w:lang w:val="en-GB"/>
        </w:rPr>
        <w:t>specifies that the Lightweight DRM “is intended to be complementary to watermarking”</w:t>
      </w:r>
      <w:r w:rsidR="00B61464">
        <w:rPr>
          <w:lang w:val="en-GB"/>
        </w:rPr>
        <w:t>.</w:t>
      </w:r>
      <w:r w:rsidRPr="008255C8">
        <w:rPr>
          <w:lang w:val="en-GB"/>
        </w:rPr>
        <w:t xml:space="preserve"> </w:t>
      </w:r>
      <w:proofErr w:type="spellStart"/>
      <w:r w:rsidR="00B61464">
        <w:rPr>
          <w:lang w:val="en-GB"/>
        </w:rPr>
        <w:t>Hartung</w:t>
      </w:r>
      <w:proofErr w:type="spellEnd"/>
      <w:r w:rsidR="00B61464">
        <w:rPr>
          <w:lang w:val="en-GB"/>
        </w:rPr>
        <w:t xml:space="preserve"> and </w:t>
      </w:r>
      <w:proofErr w:type="spellStart"/>
      <w:r w:rsidR="00B61464">
        <w:rPr>
          <w:lang w:val="en-GB"/>
        </w:rPr>
        <w:t>Ramme</w:t>
      </w:r>
      <w:proofErr w:type="spellEnd"/>
      <w:r w:rsidR="00B61464">
        <w:rPr>
          <w:lang w:val="en-GB"/>
        </w:rPr>
        <w:t xml:space="preserve"> </w:t>
      </w:r>
      <w:sdt>
        <w:sdtPr>
          <w:rPr>
            <w:lang w:val="en-GB"/>
          </w:rPr>
          <w:id w:val="1117561405"/>
          <w:citation/>
        </w:sdtPr>
        <w:sdtContent>
          <w:r w:rsidR="00B61464">
            <w:rPr>
              <w:lang w:val="en-GB"/>
            </w:rPr>
            <w:fldChar w:fldCharType="begin"/>
          </w:r>
          <w:r w:rsidR="00B61464" w:rsidRPr="00B61464">
            <w:rPr>
              <w:lang w:val="en-GB"/>
            </w:rPr>
            <w:instrText xml:space="preserve"> CITATION Har00 \l 1035 </w:instrText>
          </w:r>
          <w:r w:rsidR="00B61464">
            <w:rPr>
              <w:lang w:val="en-GB"/>
            </w:rPr>
            <w:fldChar w:fldCharType="separate"/>
          </w:r>
          <w:r w:rsidR="008B075F" w:rsidRPr="008B075F">
            <w:rPr>
              <w:noProof/>
              <w:lang w:val="en-GB"/>
            </w:rPr>
            <w:t>[2]</w:t>
          </w:r>
          <w:r w:rsidR="00B61464">
            <w:rPr>
              <w:lang w:val="en-GB"/>
            </w:rPr>
            <w:fldChar w:fldCharType="end"/>
          </w:r>
        </w:sdtContent>
      </w:sdt>
      <w:r w:rsidR="00B61464">
        <w:rPr>
          <w:lang w:val="en-GB"/>
        </w:rPr>
        <w:t xml:space="preserve"> state “wa</w:t>
      </w:r>
      <w:r w:rsidRPr="008255C8">
        <w:rPr>
          <w:lang w:val="en-GB"/>
        </w:rPr>
        <w:t xml:space="preserve">termarking [...] is only useful as a system component, with the most important application being DRM and copyright protection in general”. Daniels </w:t>
      </w:r>
      <w:sdt>
        <w:sdtPr>
          <w:rPr>
            <w:lang w:val="en-GB"/>
          </w:rPr>
          <w:id w:val="1976945448"/>
          <w:citation/>
        </w:sdtPr>
        <w:sdtContent>
          <w:r w:rsidR="00B61464">
            <w:rPr>
              <w:lang w:val="en-GB"/>
            </w:rPr>
            <w:fldChar w:fldCharType="begin"/>
          </w:r>
          <w:r w:rsidR="00B61464" w:rsidRPr="00B61464">
            <w:rPr>
              <w:lang w:val="en-GB"/>
            </w:rPr>
            <w:instrText xml:space="preserve"> CITATION Mar091 \l 1035 </w:instrText>
          </w:r>
          <w:r w:rsidR="00B61464">
            <w:rPr>
              <w:lang w:val="en-GB"/>
            </w:rPr>
            <w:fldChar w:fldCharType="separate"/>
          </w:r>
          <w:r w:rsidR="008B075F" w:rsidRPr="008B075F">
            <w:rPr>
              <w:noProof/>
              <w:lang w:val="en-GB"/>
            </w:rPr>
            <w:t>[10]</w:t>
          </w:r>
          <w:r w:rsidR="00B61464">
            <w:rPr>
              <w:lang w:val="en-GB"/>
            </w:rPr>
            <w:fldChar w:fldCharType="end"/>
          </w:r>
        </w:sdtContent>
      </w:sdt>
      <w:r w:rsidR="00B61464">
        <w:rPr>
          <w:lang w:val="en-GB"/>
        </w:rPr>
        <w:t xml:space="preserve"> </w:t>
      </w:r>
      <w:r w:rsidRPr="008255C8">
        <w:rPr>
          <w:lang w:val="en-GB"/>
        </w:rPr>
        <w:t>refers to the combination of social DRM and watermark as “</w:t>
      </w:r>
      <w:r w:rsidRPr="00A95156">
        <w:rPr>
          <w:b/>
          <w:lang w:val="en-GB"/>
        </w:rPr>
        <w:t>soft DRM</w:t>
      </w:r>
      <w:r w:rsidRPr="008255C8">
        <w:rPr>
          <w:lang w:val="en-GB"/>
        </w:rPr>
        <w:t xml:space="preserve">” </w:t>
      </w:r>
      <w:r w:rsidR="00494960">
        <w:rPr>
          <w:lang w:val="en-GB"/>
        </w:rPr>
        <w:t xml:space="preserve">because it does not restrict usage unlike DRM and still help in reducing copyright </w:t>
      </w:r>
      <w:r w:rsidR="00494960" w:rsidRPr="00F83623">
        <w:rPr>
          <w:lang w:val="en-GB"/>
        </w:rPr>
        <w:t>infringement</w:t>
      </w:r>
      <w:r w:rsidR="00F83623">
        <w:rPr>
          <w:lang w:val="en-GB"/>
        </w:rPr>
        <w:t>, so better than no DRM at all</w:t>
      </w:r>
      <w:r w:rsidRPr="008255C8">
        <w:rPr>
          <w:lang w:val="en-GB"/>
        </w:rPr>
        <w:t>.</w:t>
      </w:r>
    </w:p>
    <w:p w:rsidR="004F5A29" w:rsidRPr="008255C8" w:rsidRDefault="004F5A29" w:rsidP="004F5A29">
      <w:pPr>
        <w:pStyle w:val="Heading2"/>
        <w:numPr>
          <w:ilvl w:val="1"/>
          <w:numId w:val="1"/>
        </w:numPr>
        <w:rPr>
          <w:lang w:val="en-GB"/>
        </w:rPr>
      </w:pPr>
      <w:bookmarkStart w:id="61" w:name="_Toc347432599"/>
      <w:r w:rsidRPr="008255C8">
        <w:rPr>
          <w:lang w:val="en-GB"/>
        </w:rPr>
        <w:t>Protection in the Law</w:t>
      </w:r>
      <w:bookmarkEnd w:id="61"/>
    </w:p>
    <w:p w:rsidR="00B16BEF" w:rsidRPr="008255C8" w:rsidRDefault="00B16BEF" w:rsidP="005A654D">
      <w:pPr>
        <w:rPr>
          <w:lang w:val="en-GB"/>
        </w:rPr>
      </w:pPr>
      <w:r w:rsidRPr="008255C8">
        <w:rPr>
          <w:lang w:val="en-GB"/>
        </w:rPr>
        <w:t xml:space="preserve">In order to have </w:t>
      </w:r>
      <w:r w:rsidR="00DC5C57" w:rsidRPr="008255C8">
        <w:rPr>
          <w:lang w:val="en-GB"/>
        </w:rPr>
        <w:t>effective</w:t>
      </w:r>
      <w:r w:rsidRPr="008255C8">
        <w:rPr>
          <w:lang w:val="en-GB"/>
        </w:rPr>
        <w:t xml:space="preserve"> protection and to make the crack illegal, the World Intellectual Property Organization</w:t>
      </w:r>
      <w:r w:rsidRPr="008255C8">
        <w:rPr>
          <w:rStyle w:val="FootnoteReference"/>
          <w:lang w:val="en-GB"/>
        </w:rPr>
        <w:footnoteReference w:id="3"/>
      </w:r>
      <w:r w:rsidRPr="008255C8">
        <w:rPr>
          <w:lang w:val="en-GB"/>
        </w:rPr>
        <w:t xml:space="preserve"> (WIPO) has added measures to protect DRM in its WIPO Copyright Treaty (WCT) of 1996</w:t>
      </w:r>
      <w:sdt>
        <w:sdtPr>
          <w:rPr>
            <w:lang w:val="en-GB"/>
          </w:rPr>
          <w:id w:val="-1027951513"/>
          <w:citation/>
        </w:sdtPr>
        <w:sdtContent>
          <w:r w:rsidR="00425156">
            <w:rPr>
              <w:lang w:val="en-GB"/>
            </w:rPr>
            <w:fldChar w:fldCharType="begin"/>
          </w:r>
          <w:r w:rsidR="00425156" w:rsidRPr="00425156">
            <w:rPr>
              <w:lang w:val="en-GB"/>
            </w:rPr>
            <w:instrText xml:space="preserve"> CITATION Wor96 \l 1035 </w:instrText>
          </w:r>
          <w:r w:rsidR="00425156">
            <w:rPr>
              <w:lang w:val="en-GB"/>
            </w:rPr>
            <w:fldChar w:fldCharType="separate"/>
          </w:r>
          <w:r w:rsidR="008B075F">
            <w:rPr>
              <w:noProof/>
              <w:lang w:val="en-GB"/>
            </w:rPr>
            <w:t xml:space="preserve"> </w:t>
          </w:r>
          <w:r w:rsidR="008B075F" w:rsidRPr="008B075F">
            <w:rPr>
              <w:noProof/>
              <w:lang w:val="en-GB"/>
            </w:rPr>
            <w:t>[11]</w:t>
          </w:r>
          <w:r w:rsidR="00425156">
            <w:rPr>
              <w:lang w:val="en-GB"/>
            </w:rPr>
            <w:fldChar w:fldCharType="end"/>
          </w:r>
        </w:sdtContent>
      </w:sdt>
      <w:r w:rsidRPr="008255C8">
        <w:rPr>
          <w:lang w:val="en-GB"/>
        </w:rPr>
        <w:t xml:space="preserve"> </w:t>
      </w:r>
      <w:r w:rsidR="00425156">
        <w:rPr>
          <w:lang w:val="en-GB"/>
        </w:rPr>
        <w:t>(articles 11 and 12)</w:t>
      </w:r>
      <w:r w:rsidRPr="008255C8">
        <w:rPr>
          <w:lang w:val="en-GB"/>
        </w:rPr>
        <w:t xml:space="preserve">. These articles are enacted in the European Union (EU) in the DIRECTIVE 2001/29/EC OF THE EUROPEAN PARLIAMENT AND OF THE COUNCIL of 22 May 2001 on the harmonisation of certain aspects of copyright and related rights in the information society </w:t>
      </w:r>
      <w:sdt>
        <w:sdtPr>
          <w:rPr>
            <w:lang w:val="en-GB"/>
          </w:rPr>
          <w:id w:val="-1656837563"/>
          <w:citation/>
        </w:sdtPr>
        <w:sdtContent>
          <w:r w:rsidR="00425156">
            <w:rPr>
              <w:lang w:val="en-GB"/>
            </w:rPr>
            <w:fldChar w:fldCharType="begin"/>
          </w:r>
          <w:r w:rsidR="00425156" w:rsidRPr="00425156">
            <w:rPr>
              <w:lang w:val="en-GB"/>
            </w:rPr>
            <w:instrText xml:space="preserve"> CITATION Eur01 \l 1035 </w:instrText>
          </w:r>
          <w:r w:rsidR="00425156">
            <w:rPr>
              <w:lang w:val="en-GB"/>
            </w:rPr>
            <w:fldChar w:fldCharType="separate"/>
          </w:r>
          <w:r w:rsidR="008B075F" w:rsidRPr="008B075F">
            <w:rPr>
              <w:noProof/>
              <w:lang w:val="en-GB"/>
            </w:rPr>
            <w:t>[12]</w:t>
          </w:r>
          <w:r w:rsidR="00425156">
            <w:rPr>
              <w:lang w:val="en-GB"/>
            </w:rPr>
            <w:fldChar w:fldCharType="end"/>
          </w:r>
        </w:sdtContent>
      </w:sdt>
      <w:r w:rsidRPr="008255C8">
        <w:rPr>
          <w:lang w:val="en-GB"/>
        </w:rPr>
        <w:t xml:space="preserve"> </w:t>
      </w:r>
      <w:r w:rsidR="00425156">
        <w:rPr>
          <w:lang w:val="en-GB"/>
        </w:rPr>
        <w:t>(chapter III)</w:t>
      </w:r>
      <w:r w:rsidRPr="008255C8">
        <w:rPr>
          <w:lang w:val="en-GB"/>
        </w:rPr>
        <w:t xml:space="preserve"> implemented in Finland under the COPYRIGHT LEGISLATION of 2010 </w:t>
      </w:r>
      <w:sdt>
        <w:sdtPr>
          <w:rPr>
            <w:lang w:val="en-GB"/>
          </w:rPr>
          <w:id w:val="-1182970801"/>
          <w:citation/>
        </w:sdtPr>
        <w:sdtContent>
          <w:r w:rsidR="00425156">
            <w:rPr>
              <w:lang w:val="en-GB"/>
            </w:rPr>
            <w:fldChar w:fldCharType="begin"/>
          </w:r>
          <w:r w:rsidR="00425156" w:rsidRPr="00425156">
            <w:rPr>
              <w:lang w:val="en-GB"/>
            </w:rPr>
            <w:instrText xml:space="preserve"> CITATION Min10 \l 1035 </w:instrText>
          </w:r>
          <w:r w:rsidR="00425156">
            <w:rPr>
              <w:lang w:val="en-GB"/>
            </w:rPr>
            <w:fldChar w:fldCharType="separate"/>
          </w:r>
          <w:r w:rsidR="008B075F" w:rsidRPr="008B075F">
            <w:rPr>
              <w:noProof/>
              <w:lang w:val="en-GB"/>
            </w:rPr>
            <w:t>[13]</w:t>
          </w:r>
          <w:r w:rsidR="00425156">
            <w:rPr>
              <w:lang w:val="en-GB"/>
            </w:rPr>
            <w:fldChar w:fldCharType="end"/>
          </w:r>
        </w:sdtContent>
      </w:sdt>
      <w:r w:rsidRPr="008255C8">
        <w:rPr>
          <w:lang w:val="en-GB"/>
        </w:rPr>
        <w:t xml:space="preserve"> </w:t>
      </w:r>
      <w:r w:rsidR="00425156">
        <w:rPr>
          <w:lang w:val="en-GB"/>
        </w:rPr>
        <w:t>(chapter 5a)</w:t>
      </w:r>
      <w:r w:rsidRPr="008255C8">
        <w:rPr>
          <w:lang w:val="en-GB"/>
        </w:rPr>
        <w:t xml:space="preserve">. Under the 89 WCT contracting parties such as China, Japan, Canada, Russian Federation, let mention the United States of America who enacted this treaty under the Digital Millennium Copyright Act of 1998 </w:t>
      </w:r>
      <w:sdt>
        <w:sdtPr>
          <w:rPr>
            <w:lang w:val="en-GB"/>
          </w:rPr>
          <w:id w:val="1747071176"/>
          <w:citation/>
        </w:sdtPr>
        <w:sdtContent>
          <w:r w:rsidR="00425156">
            <w:rPr>
              <w:lang w:val="en-GB"/>
            </w:rPr>
            <w:fldChar w:fldCharType="begin"/>
          </w:r>
          <w:r w:rsidR="00425156" w:rsidRPr="00425156">
            <w:rPr>
              <w:lang w:val="en-GB"/>
            </w:rPr>
            <w:instrText xml:space="preserve"> CITATION Sen98 \l 1035 </w:instrText>
          </w:r>
          <w:r w:rsidR="00425156">
            <w:rPr>
              <w:lang w:val="en-GB"/>
            </w:rPr>
            <w:fldChar w:fldCharType="separate"/>
          </w:r>
          <w:r w:rsidR="008B075F" w:rsidRPr="008B075F">
            <w:rPr>
              <w:noProof/>
              <w:lang w:val="en-GB"/>
            </w:rPr>
            <w:t>[14]</w:t>
          </w:r>
          <w:r w:rsidR="00425156">
            <w:rPr>
              <w:lang w:val="en-GB"/>
            </w:rPr>
            <w:fldChar w:fldCharType="end"/>
          </w:r>
        </w:sdtContent>
      </w:sdt>
      <w:r w:rsidRPr="008255C8">
        <w:rPr>
          <w:lang w:val="en-GB"/>
        </w:rPr>
        <w:t xml:space="preserve"> </w:t>
      </w:r>
      <w:r w:rsidR="00425156">
        <w:rPr>
          <w:lang w:val="en-GB"/>
        </w:rPr>
        <w:t>(section 103)</w:t>
      </w:r>
      <w:r w:rsidRPr="008255C8">
        <w:rPr>
          <w:lang w:val="en-GB"/>
        </w:rPr>
        <w:t xml:space="preserve">. Notice also that countries such as India or Brazil are not signatories of the WCT. </w:t>
      </w:r>
    </w:p>
    <w:p w:rsidR="00B16BEF" w:rsidRPr="008255C8" w:rsidRDefault="00B16BEF" w:rsidP="005A654D">
      <w:pPr>
        <w:rPr>
          <w:lang w:val="en-GB"/>
        </w:rPr>
      </w:pPr>
    </w:p>
    <w:p w:rsidR="00B16BEF" w:rsidRPr="008255C8" w:rsidRDefault="00B16BEF" w:rsidP="005A654D">
      <w:pPr>
        <w:rPr>
          <w:lang w:val="en-GB"/>
        </w:rPr>
      </w:pPr>
      <w:r w:rsidRPr="008255C8">
        <w:rPr>
          <w:lang w:val="en-GB"/>
        </w:rPr>
        <w:t xml:space="preserve">In the </w:t>
      </w:r>
      <w:r w:rsidR="00C3754A" w:rsidRPr="008255C8">
        <w:rPr>
          <w:lang w:val="en-GB"/>
        </w:rPr>
        <w:t>article 11</w:t>
      </w:r>
      <w:r w:rsidR="00C3754A">
        <w:rPr>
          <w:lang w:val="en-GB"/>
        </w:rPr>
        <w:t xml:space="preserve"> of the </w:t>
      </w:r>
      <w:r w:rsidRPr="008255C8">
        <w:rPr>
          <w:lang w:val="en-GB"/>
        </w:rPr>
        <w:t xml:space="preserve">WCT </w:t>
      </w:r>
      <w:sdt>
        <w:sdtPr>
          <w:rPr>
            <w:lang w:val="en-GB"/>
          </w:rPr>
          <w:id w:val="2009334071"/>
          <w:citation/>
        </w:sdtPr>
        <w:sdtContent>
          <w:r w:rsidR="00C3754A">
            <w:rPr>
              <w:lang w:val="en-GB"/>
            </w:rPr>
            <w:fldChar w:fldCharType="begin"/>
          </w:r>
          <w:r w:rsidR="00C3754A" w:rsidRPr="00C3754A">
            <w:rPr>
              <w:lang w:val="en-GB"/>
            </w:rPr>
            <w:instrText xml:space="preserve"> CITATION Wor96 \l 1035 </w:instrText>
          </w:r>
          <w:r w:rsidR="00C3754A">
            <w:rPr>
              <w:lang w:val="en-GB"/>
            </w:rPr>
            <w:fldChar w:fldCharType="separate"/>
          </w:r>
          <w:r w:rsidR="008B075F" w:rsidRPr="008B075F">
            <w:rPr>
              <w:noProof/>
              <w:lang w:val="en-GB"/>
            </w:rPr>
            <w:t>[11]</w:t>
          </w:r>
          <w:r w:rsidR="00C3754A">
            <w:rPr>
              <w:lang w:val="en-GB"/>
            </w:rPr>
            <w:fldChar w:fldCharType="end"/>
          </w:r>
        </w:sdtContent>
      </w:sdt>
      <w:r w:rsidRPr="008255C8">
        <w:rPr>
          <w:lang w:val="en-GB"/>
        </w:rPr>
        <w:t xml:space="preserve">, </w:t>
      </w:r>
      <w:r w:rsidR="00C3754A" w:rsidRPr="008255C8">
        <w:rPr>
          <w:lang w:val="en-GB"/>
        </w:rPr>
        <w:t>article 6</w:t>
      </w:r>
      <w:r w:rsidR="00C3754A">
        <w:rPr>
          <w:lang w:val="en-GB"/>
        </w:rPr>
        <w:t xml:space="preserve"> of the </w:t>
      </w:r>
      <w:r w:rsidRPr="008255C8">
        <w:rPr>
          <w:lang w:val="en-GB"/>
        </w:rPr>
        <w:t xml:space="preserve">EU DIRECTIVE 2001/29/EC </w:t>
      </w:r>
      <w:sdt>
        <w:sdtPr>
          <w:rPr>
            <w:lang w:val="en-GB"/>
          </w:rPr>
          <w:id w:val="1200742866"/>
          <w:citation/>
        </w:sdtPr>
        <w:sdtContent>
          <w:r w:rsidR="00C3754A">
            <w:rPr>
              <w:lang w:val="en-GB"/>
            </w:rPr>
            <w:fldChar w:fldCharType="begin"/>
          </w:r>
          <w:r w:rsidR="00C3754A" w:rsidRPr="00C3754A">
            <w:rPr>
              <w:lang w:val="en-GB"/>
            </w:rPr>
            <w:instrText xml:space="preserve"> CITATION Eur01 \l 1035 </w:instrText>
          </w:r>
          <w:r w:rsidR="00C3754A">
            <w:rPr>
              <w:lang w:val="en-GB"/>
            </w:rPr>
            <w:fldChar w:fldCharType="separate"/>
          </w:r>
          <w:r w:rsidR="008B075F" w:rsidRPr="008B075F">
            <w:rPr>
              <w:noProof/>
              <w:lang w:val="en-GB"/>
            </w:rPr>
            <w:t>[12]</w:t>
          </w:r>
          <w:r w:rsidR="00C3754A">
            <w:rPr>
              <w:lang w:val="en-GB"/>
            </w:rPr>
            <w:fldChar w:fldCharType="end"/>
          </w:r>
        </w:sdtContent>
      </w:sdt>
      <w:r w:rsidRPr="008255C8">
        <w:rPr>
          <w:lang w:val="en-GB"/>
        </w:rPr>
        <w:t xml:space="preserve"> and </w:t>
      </w:r>
      <w:r w:rsidR="009005CD" w:rsidRPr="008255C8">
        <w:rPr>
          <w:lang w:val="en-GB"/>
        </w:rPr>
        <w:t xml:space="preserve">sections 50a and 50b </w:t>
      </w:r>
      <w:r w:rsidR="009005CD">
        <w:rPr>
          <w:lang w:val="en-GB"/>
        </w:rPr>
        <w:t xml:space="preserve">of the </w:t>
      </w:r>
      <w:r w:rsidRPr="008255C8">
        <w:rPr>
          <w:lang w:val="en-GB"/>
        </w:rPr>
        <w:t xml:space="preserve">Finnish COPYRIGHT ACT </w:t>
      </w:r>
      <w:sdt>
        <w:sdtPr>
          <w:rPr>
            <w:lang w:val="en-GB"/>
          </w:rPr>
          <w:id w:val="1544474551"/>
          <w:citation/>
        </w:sdtPr>
        <w:sdtContent>
          <w:r w:rsidR="009005CD">
            <w:rPr>
              <w:lang w:val="en-GB"/>
            </w:rPr>
            <w:fldChar w:fldCharType="begin"/>
          </w:r>
          <w:r w:rsidR="009005CD" w:rsidRPr="009005CD">
            <w:rPr>
              <w:lang w:val="en-GB"/>
            </w:rPr>
            <w:instrText xml:space="preserve"> CITATION Min10 \l 1035 </w:instrText>
          </w:r>
          <w:r w:rsidR="009005CD">
            <w:rPr>
              <w:lang w:val="en-GB"/>
            </w:rPr>
            <w:fldChar w:fldCharType="separate"/>
          </w:r>
          <w:r w:rsidR="008B075F" w:rsidRPr="008B075F">
            <w:rPr>
              <w:noProof/>
              <w:lang w:val="en-GB"/>
            </w:rPr>
            <w:t>[13]</w:t>
          </w:r>
          <w:r w:rsidR="009005CD">
            <w:rPr>
              <w:lang w:val="en-GB"/>
            </w:rPr>
            <w:fldChar w:fldCharType="end"/>
          </w:r>
        </w:sdtContent>
      </w:sdt>
      <w:r w:rsidR="00041A04">
        <w:rPr>
          <w:lang w:val="en-GB"/>
        </w:rPr>
        <w:t>, removing or</w:t>
      </w:r>
      <w:r w:rsidRPr="008255C8">
        <w:rPr>
          <w:lang w:val="en-GB"/>
        </w:rPr>
        <w:t xml:space="preserve"> circumventing any effective technological measures (su</w:t>
      </w:r>
      <w:r w:rsidR="0098498F">
        <w:rPr>
          <w:lang w:val="en-GB"/>
        </w:rPr>
        <w:t>ch as hard and lightweight DRM) or</w:t>
      </w:r>
      <w:r w:rsidRPr="008255C8">
        <w:rPr>
          <w:lang w:val="en-GB"/>
        </w:rPr>
        <w:t xml:space="preserve"> providing or producing </w:t>
      </w:r>
      <w:r w:rsidR="00041A04">
        <w:rPr>
          <w:lang w:val="en-GB"/>
        </w:rPr>
        <w:t>tools to remove or circumvent them</w:t>
      </w:r>
      <w:r w:rsidRPr="008255C8">
        <w:rPr>
          <w:lang w:val="en-GB"/>
        </w:rPr>
        <w:t xml:space="preserve"> </w:t>
      </w:r>
      <w:r w:rsidR="0098498F">
        <w:rPr>
          <w:lang w:val="en-GB"/>
        </w:rPr>
        <w:t xml:space="preserve">are </w:t>
      </w:r>
      <w:r w:rsidRPr="008255C8">
        <w:rPr>
          <w:lang w:val="en-GB"/>
        </w:rPr>
        <w:t xml:space="preserve">prohibited. Finnish COPYRIGHT ACT specifies that anyone who circumvent DRM, produce or distribute tool or device for circumventing a technological measure “shall be sentenced [...] to a fine for a violation of a technological measure” </w:t>
      </w:r>
      <w:sdt>
        <w:sdtPr>
          <w:rPr>
            <w:lang w:val="en-GB"/>
          </w:rPr>
          <w:id w:val="655269351"/>
          <w:citation/>
        </w:sdtPr>
        <w:sdtContent>
          <w:r w:rsidR="009005CD">
            <w:rPr>
              <w:lang w:val="en-GB"/>
            </w:rPr>
            <w:fldChar w:fldCharType="begin"/>
          </w:r>
          <w:r w:rsidR="009005CD" w:rsidRPr="009005CD">
            <w:rPr>
              <w:lang w:val="en-GB"/>
            </w:rPr>
            <w:instrText xml:space="preserve"> CITATION Min10 \l 1035 </w:instrText>
          </w:r>
          <w:r w:rsidR="009005CD">
            <w:rPr>
              <w:lang w:val="en-GB"/>
            </w:rPr>
            <w:fldChar w:fldCharType="separate"/>
          </w:r>
          <w:r w:rsidR="008B075F" w:rsidRPr="008B075F">
            <w:rPr>
              <w:noProof/>
              <w:lang w:val="en-GB"/>
            </w:rPr>
            <w:t>[13]</w:t>
          </w:r>
          <w:r w:rsidR="009005CD">
            <w:rPr>
              <w:lang w:val="en-GB"/>
            </w:rPr>
            <w:fldChar w:fldCharType="end"/>
          </w:r>
        </w:sdtContent>
      </w:sdt>
      <w:r w:rsidRPr="008255C8">
        <w:rPr>
          <w:lang w:val="en-GB"/>
        </w:rPr>
        <w:t xml:space="preserve"> </w:t>
      </w:r>
      <w:r w:rsidR="009005CD">
        <w:rPr>
          <w:lang w:val="en-GB"/>
        </w:rPr>
        <w:t>(section 56e)</w:t>
      </w:r>
      <w:r w:rsidRPr="008255C8">
        <w:rPr>
          <w:lang w:val="en-GB"/>
        </w:rPr>
        <w:t xml:space="preserve"> and “shall be obliged to pay the author damages for any loss, mental suffering or other detriment caused by the crime” </w:t>
      </w:r>
      <w:sdt>
        <w:sdtPr>
          <w:rPr>
            <w:lang w:val="en-GB"/>
          </w:rPr>
          <w:id w:val="1726955920"/>
          <w:citation/>
        </w:sdtPr>
        <w:sdtContent>
          <w:r w:rsidR="009005CD">
            <w:rPr>
              <w:lang w:val="en-GB"/>
            </w:rPr>
            <w:fldChar w:fldCharType="begin"/>
          </w:r>
          <w:r w:rsidR="009005CD" w:rsidRPr="009005CD">
            <w:rPr>
              <w:lang w:val="en-GB"/>
            </w:rPr>
            <w:instrText xml:space="preserve"> CITATION Min10 \l 1035 </w:instrText>
          </w:r>
          <w:r w:rsidR="009005CD">
            <w:rPr>
              <w:lang w:val="en-GB"/>
            </w:rPr>
            <w:fldChar w:fldCharType="separate"/>
          </w:r>
          <w:r w:rsidR="008B075F" w:rsidRPr="008B075F">
            <w:rPr>
              <w:noProof/>
              <w:lang w:val="en-GB"/>
            </w:rPr>
            <w:t>[13]</w:t>
          </w:r>
          <w:r w:rsidR="009005CD">
            <w:rPr>
              <w:lang w:val="en-GB"/>
            </w:rPr>
            <w:fldChar w:fldCharType="end"/>
          </w:r>
        </w:sdtContent>
      </w:sdt>
      <w:r w:rsidRPr="008255C8">
        <w:rPr>
          <w:lang w:val="en-GB"/>
        </w:rPr>
        <w:t xml:space="preserve"> </w:t>
      </w:r>
      <w:r w:rsidR="009005CD">
        <w:rPr>
          <w:lang w:val="en-GB"/>
        </w:rPr>
        <w:t>(section 57(3))</w:t>
      </w:r>
      <w:r w:rsidRPr="008255C8">
        <w:rPr>
          <w:lang w:val="en-GB"/>
        </w:rPr>
        <w:t xml:space="preserve">. </w:t>
      </w:r>
    </w:p>
    <w:p w:rsidR="00B16BEF" w:rsidRPr="008255C8" w:rsidRDefault="00B16BEF" w:rsidP="005A654D">
      <w:pPr>
        <w:rPr>
          <w:lang w:val="en-GB"/>
        </w:rPr>
      </w:pPr>
    </w:p>
    <w:p w:rsidR="00177245" w:rsidRPr="008255C8" w:rsidRDefault="00B16BEF" w:rsidP="005A654D">
      <w:pPr>
        <w:rPr>
          <w:lang w:val="en-GB"/>
        </w:rPr>
      </w:pPr>
      <w:r w:rsidRPr="008255C8">
        <w:rPr>
          <w:lang w:val="en-GB"/>
        </w:rPr>
        <w:t xml:space="preserve">The </w:t>
      </w:r>
      <w:r w:rsidR="00253E9C" w:rsidRPr="008255C8">
        <w:rPr>
          <w:lang w:val="en-GB"/>
        </w:rPr>
        <w:t>article 12</w:t>
      </w:r>
      <w:r w:rsidR="00253E9C">
        <w:rPr>
          <w:lang w:val="en-GB"/>
        </w:rPr>
        <w:t xml:space="preserve"> of the </w:t>
      </w:r>
      <w:r w:rsidRPr="008255C8">
        <w:rPr>
          <w:lang w:val="en-GB"/>
        </w:rPr>
        <w:t xml:space="preserve">WCT </w:t>
      </w:r>
      <w:sdt>
        <w:sdtPr>
          <w:rPr>
            <w:lang w:val="en-GB"/>
          </w:rPr>
          <w:id w:val="1249304112"/>
          <w:citation/>
        </w:sdtPr>
        <w:sdtContent>
          <w:r w:rsidR="00253E9C">
            <w:rPr>
              <w:lang w:val="en-GB"/>
            </w:rPr>
            <w:fldChar w:fldCharType="begin"/>
          </w:r>
          <w:r w:rsidR="00253E9C" w:rsidRPr="00253E9C">
            <w:rPr>
              <w:lang w:val="en-GB"/>
            </w:rPr>
            <w:instrText xml:space="preserve"> CITATION Wor96 \l 1035 </w:instrText>
          </w:r>
          <w:r w:rsidR="00253E9C">
            <w:rPr>
              <w:lang w:val="en-GB"/>
            </w:rPr>
            <w:fldChar w:fldCharType="separate"/>
          </w:r>
          <w:r w:rsidR="008B075F" w:rsidRPr="008B075F">
            <w:rPr>
              <w:noProof/>
              <w:lang w:val="en-GB"/>
            </w:rPr>
            <w:t>[11]</w:t>
          </w:r>
          <w:r w:rsidR="00253E9C">
            <w:rPr>
              <w:lang w:val="en-GB"/>
            </w:rPr>
            <w:fldChar w:fldCharType="end"/>
          </w:r>
        </w:sdtContent>
      </w:sdt>
      <w:r w:rsidRPr="008255C8">
        <w:rPr>
          <w:lang w:val="en-GB"/>
        </w:rPr>
        <w:t xml:space="preserve">, </w:t>
      </w:r>
      <w:r w:rsidR="00253E9C" w:rsidRPr="008255C8">
        <w:rPr>
          <w:lang w:val="en-GB"/>
        </w:rPr>
        <w:t>article 7</w:t>
      </w:r>
      <w:r w:rsidR="00253E9C">
        <w:rPr>
          <w:lang w:val="en-GB"/>
        </w:rPr>
        <w:t xml:space="preserve"> of the </w:t>
      </w:r>
      <w:r w:rsidRPr="008255C8">
        <w:rPr>
          <w:lang w:val="en-GB"/>
        </w:rPr>
        <w:t xml:space="preserve">EU DIRECTIVE 2001/29/EC </w:t>
      </w:r>
      <w:sdt>
        <w:sdtPr>
          <w:rPr>
            <w:lang w:val="en-GB"/>
          </w:rPr>
          <w:id w:val="1734820613"/>
          <w:citation/>
        </w:sdtPr>
        <w:sdtContent>
          <w:r w:rsidR="00253E9C">
            <w:rPr>
              <w:lang w:val="en-GB"/>
            </w:rPr>
            <w:fldChar w:fldCharType="begin"/>
          </w:r>
          <w:r w:rsidR="00253E9C" w:rsidRPr="00253E9C">
            <w:rPr>
              <w:lang w:val="en-GB"/>
            </w:rPr>
            <w:instrText xml:space="preserve"> CITATION Eur01 \l 1035 </w:instrText>
          </w:r>
          <w:r w:rsidR="00253E9C">
            <w:rPr>
              <w:lang w:val="en-GB"/>
            </w:rPr>
            <w:fldChar w:fldCharType="separate"/>
          </w:r>
          <w:r w:rsidR="008B075F" w:rsidRPr="008B075F">
            <w:rPr>
              <w:noProof/>
              <w:lang w:val="en-GB"/>
            </w:rPr>
            <w:t>[12]</w:t>
          </w:r>
          <w:r w:rsidR="00253E9C">
            <w:rPr>
              <w:lang w:val="en-GB"/>
            </w:rPr>
            <w:fldChar w:fldCharType="end"/>
          </w:r>
        </w:sdtContent>
      </w:sdt>
      <w:r w:rsidRPr="008255C8">
        <w:rPr>
          <w:lang w:val="en-GB"/>
        </w:rPr>
        <w:t xml:space="preserve"> and </w:t>
      </w:r>
      <w:r w:rsidR="00253E9C" w:rsidRPr="008255C8">
        <w:rPr>
          <w:lang w:val="en-GB"/>
        </w:rPr>
        <w:t xml:space="preserve">section 50d </w:t>
      </w:r>
      <w:r w:rsidR="00253E9C">
        <w:rPr>
          <w:lang w:val="en-GB"/>
        </w:rPr>
        <w:t xml:space="preserve">of the </w:t>
      </w:r>
      <w:r w:rsidRPr="008255C8">
        <w:rPr>
          <w:lang w:val="en-GB"/>
        </w:rPr>
        <w:t xml:space="preserve">Finnish COPY- RIGHT ACT </w:t>
      </w:r>
      <w:sdt>
        <w:sdtPr>
          <w:rPr>
            <w:lang w:val="en-GB"/>
          </w:rPr>
          <w:id w:val="1369185598"/>
          <w:citation/>
        </w:sdtPr>
        <w:sdtContent>
          <w:r w:rsidR="00253E9C">
            <w:rPr>
              <w:lang w:val="en-GB"/>
            </w:rPr>
            <w:fldChar w:fldCharType="begin"/>
          </w:r>
          <w:r w:rsidR="00253E9C" w:rsidRPr="00253E9C">
            <w:rPr>
              <w:lang w:val="en-GB"/>
            </w:rPr>
            <w:instrText xml:space="preserve"> CITATION Min10 \l 1035 </w:instrText>
          </w:r>
          <w:r w:rsidR="00253E9C">
            <w:rPr>
              <w:lang w:val="en-GB"/>
            </w:rPr>
            <w:fldChar w:fldCharType="separate"/>
          </w:r>
          <w:r w:rsidR="008B075F" w:rsidRPr="008B075F">
            <w:rPr>
              <w:noProof/>
              <w:lang w:val="en-GB"/>
            </w:rPr>
            <w:t>[13]</w:t>
          </w:r>
          <w:r w:rsidR="00253E9C">
            <w:rPr>
              <w:lang w:val="en-GB"/>
            </w:rPr>
            <w:fldChar w:fldCharType="end"/>
          </w:r>
        </w:sdtContent>
      </w:sdt>
      <w:r w:rsidRPr="008255C8">
        <w:rPr>
          <w:lang w:val="en-GB"/>
        </w:rPr>
        <w:t xml:space="preserve"> make</w:t>
      </w:r>
      <w:r w:rsidR="0028143E">
        <w:rPr>
          <w:lang w:val="en-GB"/>
        </w:rPr>
        <w:t xml:space="preserve"> illegal to</w:t>
      </w:r>
      <w:r w:rsidRPr="008255C8">
        <w:rPr>
          <w:lang w:val="en-GB"/>
        </w:rPr>
        <w:t xml:space="preserve"> remov</w:t>
      </w:r>
      <w:r w:rsidR="0028143E">
        <w:rPr>
          <w:lang w:val="en-GB"/>
        </w:rPr>
        <w:t>e</w:t>
      </w:r>
      <w:r w:rsidRPr="008255C8">
        <w:rPr>
          <w:lang w:val="en-GB"/>
        </w:rPr>
        <w:t xml:space="preserve"> or alter right manage</w:t>
      </w:r>
      <w:r w:rsidR="000E7DBB">
        <w:rPr>
          <w:lang w:val="en-GB"/>
        </w:rPr>
        <w:t xml:space="preserve">ment information. </w:t>
      </w:r>
      <w:r w:rsidR="00B33D53">
        <w:rPr>
          <w:lang w:val="en-GB"/>
        </w:rPr>
        <w:t>They make</w:t>
      </w:r>
      <w:r w:rsidR="000E7DBB">
        <w:rPr>
          <w:lang w:val="en-GB"/>
        </w:rPr>
        <w:t xml:space="preserve"> also illegal to distribute</w:t>
      </w:r>
      <w:r w:rsidRPr="008255C8">
        <w:rPr>
          <w:lang w:val="en-GB"/>
        </w:rPr>
        <w:t>, import for distribution, broadcast</w:t>
      </w:r>
      <w:r w:rsidR="000E7DBB">
        <w:rPr>
          <w:lang w:val="en-GB"/>
        </w:rPr>
        <w:t>, communicate or making</w:t>
      </w:r>
      <w:r w:rsidRPr="008255C8">
        <w:rPr>
          <w:lang w:val="en-GB"/>
        </w:rPr>
        <w:t xml:space="preserve"> available to the public a work from which electronic rights-mana</w:t>
      </w:r>
      <w:r w:rsidR="0098498F">
        <w:rPr>
          <w:lang w:val="en-GB"/>
        </w:rPr>
        <w:t>gement information has been re</w:t>
      </w:r>
      <w:r w:rsidRPr="008255C8">
        <w:rPr>
          <w:lang w:val="en-GB"/>
        </w:rPr>
        <w:t xml:space="preserve">moved or altered. The Finnish COPYRIGHT ACT </w:t>
      </w:r>
      <w:sdt>
        <w:sdtPr>
          <w:rPr>
            <w:lang w:val="en-GB"/>
          </w:rPr>
          <w:id w:val="-1209645048"/>
          <w:citation/>
        </w:sdtPr>
        <w:sdtContent>
          <w:r w:rsidR="006E22E3">
            <w:rPr>
              <w:lang w:val="en-GB"/>
            </w:rPr>
            <w:fldChar w:fldCharType="begin"/>
          </w:r>
          <w:r w:rsidR="006E22E3" w:rsidRPr="006E22E3">
            <w:rPr>
              <w:lang w:val="en-GB"/>
            </w:rPr>
            <w:instrText xml:space="preserve"> CITATION Min10 \l 1035 </w:instrText>
          </w:r>
          <w:r w:rsidR="006E22E3">
            <w:rPr>
              <w:lang w:val="en-GB"/>
            </w:rPr>
            <w:fldChar w:fldCharType="separate"/>
          </w:r>
          <w:r w:rsidR="008B075F" w:rsidRPr="008B075F">
            <w:rPr>
              <w:noProof/>
              <w:lang w:val="en-GB"/>
            </w:rPr>
            <w:t>[13]</w:t>
          </w:r>
          <w:r w:rsidR="006E22E3">
            <w:rPr>
              <w:lang w:val="en-GB"/>
            </w:rPr>
            <w:fldChar w:fldCharType="end"/>
          </w:r>
        </w:sdtContent>
      </w:sdt>
      <w:r w:rsidRPr="008255C8">
        <w:rPr>
          <w:lang w:val="en-GB"/>
        </w:rPr>
        <w:t xml:space="preserve"> </w:t>
      </w:r>
      <w:r w:rsidR="006E22E3">
        <w:rPr>
          <w:lang w:val="en-GB"/>
        </w:rPr>
        <w:t>(</w:t>
      </w:r>
      <w:r w:rsidRPr="008255C8">
        <w:rPr>
          <w:lang w:val="en-GB"/>
        </w:rPr>
        <w:t>ch</w:t>
      </w:r>
      <w:r w:rsidR="006E22E3">
        <w:rPr>
          <w:lang w:val="en-GB"/>
        </w:rPr>
        <w:t>apter 7, sections 56f and 57(3))</w:t>
      </w:r>
      <w:r w:rsidRPr="008255C8">
        <w:rPr>
          <w:lang w:val="en-GB"/>
        </w:rPr>
        <w:t xml:space="preserve"> specifies the same type of punishment as for circumventing a technological measure. </w:t>
      </w:r>
    </w:p>
    <w:p w:rsidR="00B33D53" w:rsidRDefault="00B33D53" w:rsidP="005A654D">
      <w:pPr>
        <w:rPr>
          <w:lang w:val="en-GB"/>
        </w:rPr>
      </w:pPr>
    </w:p>
    <w:p w:rsidR="00177245" w:rsidRPr="008255C8" w:rsidRDefault="00B16BEF" w:rsidP="005A654D">
      <w:pPr>
        <w:rPr>
          <w:lang w:val="en-GB"/>
        </w:rPr>
      </w:pPr>
      <w:r w:rsidRPr="008255C8">
        <w:rPr>
          <w:lang w:val="en-GB"/>
        </w:rPr>
        <w:lastRenderedPageBreak/>
        <w:t xml:space="preserve">The </w:t>
      </w:r>
      <w:r w:rsidR="006E22E3" w:rsidRPr="008255C8">
        <w:rPr>
          <w:lang w:val="en-GB"/>
        </w:rPr>
        <w:t>article 12(2)</w:t>
      </w:r>
      <w:r w:rsidR="006E22E3">
        <w:rPr>
          <w:lang w:val="en-GB"/>
        </w:rPr>
        <w:t xml:space="preserve"> of the </w:t>
      </w:r>
      <w:r w:rsidRPr="008255C8">
        <w:rPr>
          <w:lang w:val="en-GB"/>
        </w:rPr>
        <w:t xml:space="preserve">WCT </w:t>
      </w:r>
      <w:sdt>
        <w:sdtPr>
          <w:rPr>
            <w:lang w:val="en-GB"/>
          </w:rPr>
          <w:id w:val="521134133"/>
          <w:citation/>
        </w:sdtPr>
        <w:sdtContent>
          <w:r w:rsidR="006E22E3">
            <w:rPr>
              <w:lang w:val="en-GB"/>
            </w:rPr>
            <w:fldChar w:fldCharType="begin"/>
          </w:r>
          <w:r w:rsidR="006E22E3" w:rsidRPr="006E22E3">
            <w:rPr>
              <w:lang w:val="en-GB"/>
            </w:rPr>
            <w:instrText xml:space="preserve"> CITATION Wor96 \l 1035 </w:instrText>
          </w:r>
          <w:r w:rsidR="006E22E3">
            <w:rPr>
              <w:lang w:val="en-GB"/>
            </w:rPr>
            <w:fldChar w:fldCharType="separate"/>
          </w:r>
          <w:r w:rsidR="008B075F" w:rsidRPr="008B075F">
            <w:rPr>
              <w:noProof/>
              <w:lang w:val="en-GB"/>
            </w:rPr>
            <w:t>[11]</w:t>
          </w:r>
          <w:r w:rsidR="006E22E3">
            <w:rPr>
              <w:lang w:val="en-GB"/>
            </w:rPr>
            <w:fldChar w:fldCharType="end"/>
          </w:r>
        </w:sdtContent>
      </w:sdt>
      <w:r w:rsidRPr="008255C8">
        <w:rPr>
          <w:lang w:val="en-GB"/>
        </w:rPr>
        <w:t xml:space="preserve"> defines right management information as “information which identifies the work, the author of the work, the owner of an</w:t>
      </w:r>
      <w:r w:rsidR="00177245" w:rsidRPr="008255C8">
        <w:rPr>
          <w:lang w:val="en-GB"/>
        </w:rPr>
        <w:t>y right in the work, or infor</w:t>
      </w:r>
      <w:r w:rsidRPr="008255C8">
        <w:rPr>
          <w:lang w:val="en-GB"/>
        </w:rPr>
        <w:t xml:space="preserve">mation about the terms and conditions of use of the work, and any numbers or codes that represent such information”. To make sure that the social DRM belong to that definition, part of </w:t>
      </w:r>
      <w:r w:rsidR="007604F9">
        <w:rPr>
          <w:lang w:val="en-GB"/>
        </w:rPr>
        <w:t>the social DRM</w:t>
      </w:r>
      <w:r w:rsidRPr="008255C8">
        <w:rPr>
          <w:lang w:val="en-GB"/>
        </w:rPr>
        <w:t xml:space="preserve"> should be placed in under the copyright notice </w:t>
      </w:r>
      <w:r w:rsidR="00177245" w:rsidRPr="008255C8">
        <w:rPr>
          <w:lang w:val="en-GB"/>
        </w:rPr>
        <w:t>or under the terms and con</w:t>
      </w:r>
      <w:r w:rsidRPr="008255C8">
        <w:rPr>
          <w:lang w:val="en-GB"/>
        </w:rPr>
        <w:t xml:space="preserve">ditions section of the e-book. Another </w:t>
      </w:r>
      <w:r w:rsidR="007604F9">
        <w:rPr>
          <w:lang w:val="en-GB"/>
        </w:rPr>
        <w:t>solution</w:t>
      </w:r>
      <w:r w:rsidRPr="008255C8">
        <w:rPr>
          <w:lang w:val="en-GB"/>
        </w:rPr>
        <w:t xml:space="preserve"> could be to have a book ID (which identifies the work) </w:t>
      </w:r>
      <w:r w:rsidR="007604F9">
        <w:rPr>
          <w:lang w:val="en-GB"/>
        </w:rPr>
        <w:t>in different places in the e-book and store that information</w:t>
      </w:r>
      <w:r w:rsidRPr="008255C8">
        <w:rPr>
          <w:lang w:val="en-GB"/>
        </w:rPr>
        <w:t xml:space="preserve"> with </w:t>
      </w:r>
      <w:r w:rsidR="007604F9">
        <w:rPr>
          <w:lang w:val="en-GB"/>
        </w:rPr>
        <w:t>user</w:t>
      </w:r>
      <w:r w:rsidRPr="008255C8">
        <w:rPr>
          <w:lang w:val="en-GB"/>
        </w:rPr>
        <w:t xml:space="preserve"> purchase detail in reseller database. </w:t>
      </w:r>
    </w:p>
    <w:p w:rsidR="00177245" w:rsidRDefault="00177245" w:rsidP="005A654D">
      <w:pPr>
        <w:rPr>
          <w:lang w:val="en-GB"/>
        </w:rPr>
      </w:pPr>
    </w:p>
    <w:p w:rsidR="004F5A29" w:rsidRPr="008255C8" w:rsidRDefault="007604F9" w:rsidP="001242AE">
      <w:pPr>
        <w:rPr>
          <w:lang w:val="en-GB"/>
        </w:rPr>
      </w:pPr>
      <w:r>
        <w:rPr>
          <w:lang w:val="en-GB"/>
        </w:rPr>
        <w:t xml:space="preserve">According to Rosenblatt </w:t>
      </w:r>
      <w:sdt>
        <w:sdtPr>
          <w:rPr>
            <w:lang w:val="en-GB"/>
          </w:rPr>
          <w:id w:val="371575242"/>
          <w:citation/>
        </w:sdtPr>
        <w:sdtContent>
          <w:r>
            <w:rPr>
              <w:lang w:val="en-GB"/>
            </w:rPr>
            <w:fldChar w:fldCharType="begin"/>
          </w:r>
          <w:r w:rsidR="001242AE">
            <w:rPr>
              <w:lang w:val="en-GB"/>
            </w:rPr>
            <w:instrText xml:space="preserve">CITATION Bil122 \l 1035 </w:instrText>
          </w:r>
          <w:r>
            <w:rPr>
              <w:lang w:val="en-GB"/>
            </w:rPr>
            <w:fldChar w:fldCharType="separate"/>
          </w:r>
          <w:r w:rsidR="008B075F" w:rsidRPr="008B075F">
            <w:rPr>
              <w:noProof/>
              <w:lang w:val="en-GB"/>
            </w:rPr>
            <w:t>[15]</w:t>
          </w:r>
          <w:r>
            <w:rPr>
              <w:lang w:val="en-GB"/>
            </w:rPr>
            <w:fldChar w:fldCharType="end"/>
          </w:r>
        </w:sdtContent>
      </w:sdt>
      <w:r w:rsidR="001242AE">
        <w:rPr>
          <w:lang w:val="en-GB"/>
        </w:rPr>
        <w:t xml:space="preserve">, </w:t>
      </w:r>
      <w:r w:rsidR="00B16BEF" w:rsidRPr="008255C8">
        <w:rPr>
          <w:lang w:val="en-GB"/>
        </w:rPr>
        <w:t>watermark</w:t>
      </w:r>
      <w:r w:rsidR="001242AE">
        <w:rPr>
          <w:lang w:val="en-GB"/>
        </w:rPr>
        <w:t>ing</w:t>
      </w:r>
      <w:r w:rsidR="00B16BEF" w:rsidRPr="008255C8">
        <w:rPr>
          <w:lang w:val="en-GB"/>
        </w:rPr>
        <w:t xml:space="preserve"> </w:t>
      </w:r>
      <w:r w:rsidR="001242AE">
        <w:rPr>
          <w:lang w:val="en-GB"/>
        </w:rPr>
        <w:t>does not qualify as right management information</w:t>
      </w:r>
      <w:r w:rsidR="00B16BEF" w:rsidRPr="008255C8">
        <w:rPr>
          <w:lang w:val="en-GB"/>
        </w:rPr>
        <w:t xml:space="preserve">. Even if the terms and conditions </w:t>
      </w:r>
      <w:r w:rsidR="001242AE">
        <w:rPr>
          <w:lang w:val="en-GB"/>
        </w:rPr>
        <w:t>would state that removing the watermark is forbidden</w:t>
      </w:r>
      <w:r w:rsidR="00B16BEF" w:rsidRPr="008255C8">
        <w:rPr>
          <w:lang w:val="en-GB"/>
        </w:rPr>
        <w:t xml:space="preserve">, “it is possible that copyright law may prevail over such terms; this is a legal </w:t>
      </w:r>
      <w:proofErr w:type="spellStart"/>
      <w:r w:rsidR="00B16BEF" w:rsidRPr="008255C8">
        <w:rPr>
          <w:lang w:val="en-GB"/>
        </w:rPr>
        <w:t>gray</w:t>
      </w:r>
      <w:proofErr w:type="spellEnd"/>
      <w:r w:rsidR="00B16BEF" w:rsidRPr="008255C8">
        <w:rPr>
          <w:lang w:val="en-GB"/>
        </w:rPr>
        <w:t xml:space="preserve"> area”. Another problem with watermark that </w:t>
      </w:r>
      <w:r w:rsidR="001242AE">
        <w:rPr>
          <w:lang w:val="en-GB"/>
        </w:rPr>
        <w:t xml:space="preserve">he </w:t>
      </w:r>
      <w:r w:rsidR="00B16BEF" w:rsidRPr="008255C8">
        <w:rPr>
          <w:lang w:val="en-GB"/>
        </w:rPr>
        <w:t xml:space="preserve">raises: “a lightweight DRM that is susceptible to one-click crack has more protection than, say, a watermark removal tool” </w:t>
      </w:r>
      <w:sdt>
        <w:sdtPr>
          <w:rPr>
            <w:lang w:val="en-GB"/>
          </w:rPr>
          <w:id w:val="-780642300"/>
          <w:citation/>
        </w:sdtPr>
        <w:sdtContent>
          <w:r w:rsidR="001242AE">
            <w:rPr>
              <w:lang w:val="en-GB"/>
            </w:rPr>
            <w:fldChar w:fldCharType="begin"/>
          </w:r>
          <w:r w:rsidR="001242AE" w:rsidRPr="001242AE">
            <w:rPr>
              <w:lang w:val="en-GB"/>
            </w:rPr>
            <w:instrText xml:space="preserve"> CITATION Bil12 \l 1035 </w:instrText>
          </w:r>
          <w:r w:rsidR="001242AE">
            <w:rPr>
              <w:lang w:val="en-GB"/>
            </w:rPr>
            <w:fldChar w:fldCharType="separate"/>
          </w:r>
          <w:r w:rsidR="008B075F" w:rsidRPr="008B075F">
            <w:rPr>
              <w:noProof/>
              <w:lang w:val="en-GB"/>
            </w:rPr>
            <w:t>[5]</w:t>
          </w:r>
          <w:r w:rsidR="001242AE">
            <w:rPr>
              <w:lang w:val="en-GB"/>
            </w:rPr>
            <w:fldChar w:fldCharType="end"/>
          </w:r>
        </w:sdtContent>
      </w:sdt>
      <w:r w:rsidR="00B16BEF" w:rsidRPr="008255C8">
        <w:rPr>
          <w:lang w:val="en-GB"/>
        </w:rPr>
        <w:t xml:space="preserve">. So a watermark removal tool is legal because the watermark </w:t>
      </w:r>
      <w:r w:rsidR="001242AE" w:rsidRPr="008255C8">
        <w:rPr>
          <w:lang w:val="en-GB"/>
        </w:rPr>
        <w:t>cannot</w:t>
      </w:r>
      <w:r w:rsidR="00B16BEF" w:rsidRPr="008255C8">
        <w:rPr>
          <w:lang w:val="en-GB"/>
        </w:rPr>
        <w:t xml:space="preserve"> be considered </w:t>
      </w:r>
      <w:r w:rsidR="001242AE">
        <w:rPr>
          <w:lang w:val="en-GB"/>
        </w:rPr>
        <w:t xml:space="preserve">as </w:t>
      </w:r>
      <w:r w:rsidR="00B16BEF" w:rsidRPr="008255C8">
        <w:rPr>
          <w:lang w:val="en-GB"/>
        </w:rPr>
        <w:t xml:space="preserve">an </w:t>
      </w:r>
      <w:r w:rsidR="001242AE">
        <w:rPr>
          <w:lang w:val="en-GB"/>
        </w:rPr>
        <w:t>effective technological measure</w:t>
      </w:r>
      <w:r w:rsidR="00B16BEF" w:rsidRPr="008255C8">
        <w:rPr>
          <w:lang w:val="en-GB"/>
        </w:rPr>
        <w:t xml:space="preserve">, while a DRM removal tool is illegal. This </w:t>
      </w:r>
      <w:r w:rsidR="001242AE">
        <w:rPr>
          <w:lang w:val="en-GB"/>
        </w:rPr>
        <w:t>incomplete</w:t>
      </w:r>
      <w:r w:rsidR="00B16BEF" w:rsidRPr="008255C8">
        <w:rPr>
          <w:lang w:val="en-GB"/>
        </w:rPr>
        <w:t xml:space="preserve"> law protection could be one more argument to use watermark only in combination with other protection techniques or as </w:t>
      </w:r>
      <w:proofErr w:type="spellStart"/>
      <w:r w:rsidR="00B16BEF" w:rsidRPr="008255C8">
        <w:rPr>
          <w:lang w:val="en-GB"/>
        </w:rPr>
        <w:t>Hartung</w:t>
      </w:r>
      <w:proofErr w:type="spellEnd"/>
      <w:r w:rsidR="00B16BEF" w:rsidRPr="008255C8">
        <w:rPr>
          <w:lang w:val="en-GB"/>
        </w:rPr>
        <w:t xml:space="preserve"> and </w:t>
      </w:r>
      <w:proofErr w:type="spellStart"/>
      <w:r w:rsidR="00B16BEF" w:rsidRPr="008255C8">
        <w:rPr>
          <w:lang w:val="en-GB"/>
        </w:rPr>
        <w:t>Ramme</w:t>
      </w:r>
      <w:proofErr w:type="spellEnd"/>
      <w:r w:rsidR="00B16BEF" w:rsidRPr="008255C8">
        <w:rPr>
          <w:lang w:val="en-GB"/>
        </w:rPr>
        <w:t xml:space="preserve"> state “watermarking is not a standalone technology” </w:t>
      </w:r>
      <w:sdt>
        <w:sdtPr>
          <w:rPr>
            <w:lang w:val="en-GB"/>
          </w:rPr>
          <w:id w:val="-1876610219"/>
          <w:citation/>
        </w:sdtPr>
        <w:sdtContent>
          <w:r w:rsidR="001242AE">
            <w:rPr>
              <w:lang w:val="en-GB"/>
            </w:rPr>
            <w:fldChar w:fldCharType="begin"/>
          </w:r>
          <w:r w:rsidR="001242AE" w:rsidRPr="001242AE">
            <w:rPr>
              <w:lang w:val="en-GB"/>
            </w:rPr>
            <w:instrText xml:space="preserve"> CITATION Har00 \l 1035 </w:instrText>
          </w:r>
          <w:r w:rsidR="001242AE">
            <w:rPr>
              <w:lang w:val="en-GB"/>
            </w:rPr>
            <w:fldChar w:fldCharType="separate"/>
          </w:r>
          <w:r w:rsidR="008B075F" w:rsidRPr="008B075F">
            <w:rPr>
              <w:noProof/>
              <w:lang w:val="en-GB"/>
            </w:rPr>
            <w:t>[2]</w:t>
          </w:r>
          <w:r w:rsidR="001242AE">
            <w:rPr>
              <w:lang w:val="en-GB"/>
            </w:rPr>
            <w:fldChar w:fldCharType="end"/>
          </w:r>
        </w:sdtContent>
      </w:sdt>
      <w:r w:rsidR="00B16BEF" w:rsidRPr="008255C8">
        <w:rPr>
          <w:lang w:val="en-GB"/>
        </w:rPr>
        <w:t>.</w:t>
      </w:r>
    </w:p>
    <w:p w:rsidR="00661F36" w:rsidRPr="008255C8" w:rsidRDefault="00376CE4" w:rsidP="00356603">
      <w:pPr>
        <w:pStyle w:val="Heading1"/>
      </w:pPr>
      <w:bookmarkStart w:id="62" w:name="_Toc347432600"/>
      <w:r w:rsidRPr="008255C8">
        <w:t>E-book File Formats and Protection</w:t>
      </w:r>
      <w:bookmarkEnd w:id="62"/>
    </w:p>
    <w:p w:rsidR="005F2EB7" w:rsidRPr="008255C8" w:rsidRDefault="00376CE4" w:rsidP="00191C38">
      <w:pPr>
        <w:rPr>
          <w:lang w:val="en-GB"/>
        </w:rPr>
      </w:pPr>
      <w:r w:rsidRPr="008255C8">
        <w:rPr>
          <w:lang w:val="en-GB"/>
        </w:rPr>
        <w:t xml:space="preserve">For e-book there are different file formats available with their qualities and limitations. </w:t>
      </w:r>
    </w:p>
    <w:p w:rsidR="005F2EB7" w:rsidRPr="008255C8" w:rsidRDefault="005F2EB7" w:rsidP="00191C38">
      <w:pPr>
        <w:rPr>
          <w:lang w:val="en-GB"/>
        </w:rPr>
      </w:pPr>
    </w:p>
    <w:p w:rsidR="005F2EB7" w:rsidRPr="008255C8" w:rsidRDefault="00376CE4" w:rsidP="00191C38">
      <w:pPr>
        <w:rPr>
          <w:lang w:val="en-GB"/>
        </w:rPr>
      </w:pPr>
      <w:r w:rsidRPr="008255C8">
        <w:rPr>
          <w:lang w:val="en-GB"/>
        </w:rPr>
        <w:t xml:space="preserve">The most basic file format is the plain text </w:t>
      </w:r>
      <w:r w:rsidR="005F2EB7" w:rsidRPr="008255C8">
        <w:rPr>
          <w:lang w:val="en-GB"/>
        </w:rPr>
        <w:t>which has the ad</w:t>
      </w:r>
      <w:r w:rsidRPr="008255C8">
        <w:rPr>
          <w:lang w:val="en-GB"/>
        </w:rPr>
        <w:t xml:space="preserve">vantage of being </w:t>
      </w:r>
      <w:r w:rsidR="007305E0" w:rsidRPr="008255C8">
        <w:rPr>
          <w:lang w:val="en-GB"/>
        </w:rPr>
        <w:t>universal</w:t>
      </w:r>
      <w:r w:rsidRPr="008255C8">
        <w:rPr>
          <w:lang w:val="en-GB"/>
        </w:rPr>
        <w:t xml:space="preserve"> i.e. can be read on any operating system</w:t>
      </w:r>
      <w:r w:rsidR="006A06A3">
        <w:rPr>
          <w:lang w:val="en-GB"/>
        </w:rPr>
        <w:t xml:space="preserve"> (OS)</w:t>
      </w:r>
      <w:r w:rsidRPr="008255C8">
        <w:rPr>
          <w:lang w:val="en-GB"/>
        </w:rPr>
        <w:t xml:space="preserve">, even in command line environment and with an external tool can be compressed with a good rate for transport. This format was designed to display text only, </w:t>
      </w:r>
      <w:r w:rsidR="007305E0">
        <w:rPr>
          <w:lang w:val="en-GB"/>
        </w:rPr>
        <w:t>so do not offer</w:t>
      </w:r>
      <w:r w:rsidRPr="008255C8">
        <w:rPr>
          <w:lang w:val="en-GB"/>
        </w:rPr>
        <w:t xml:space="preserve"> formatting such as no bold or italic text, impossible to insert images, interactive links, etc. And finally no </w:t>
      </w:r>
      <w:r w:rsidR="007305E0">
        <w:rPr>
          <w:lang w:val="en-GB"/>
        </w:rPr>
        <w:t xml:space="preserve">support for </w:t>
      </w:r>
      <w:r w:rsidRPr="008255C8">
        <w:rPr>
          <w:lang w:val="en-GB"/>
        </w:rPr>
        <w:t xml:space="preserve">content protection; with administrator privilege, the end user can easily copy the full text and modify it. </w:t>
      </w:r>
    </w:p>
    <w:p w:rsidR="005F2EB7" w:rsidRPr="008255C8" w:rsidRDefault="005F2EB7" w:rsidP="00191C38">
      <w:pPr>
        <w:rPr>
          <w:lang w:val="en-GB"/>
        </w:rPr>
      </w:pPr>
    </w:p>
    <w:p w:rsidR="005F2EB7" w:rsidRPr="008255C8" w:rsidRDefault="00376CE4" w:rsidP="00191C38">
      <w:pPr>
        <w:rPr>
          <w:lang w:val="en-GB"/>
        </w:rPr>
      </w:pPr>
      <w:r w:rsidRPr="008255C8">
        <w:rPr>
          <w:lang w:val="en-GB"/>
        </w:rPr>
        <w:t>In 2008, after seventeen years of existence, the portable document format (</w:t>
      </w:r>
      <w:r w:rsidR="007305E0">
        <w:rPr>
          <w:lang w:val="en-GB"/>
        </w:rPr>
        <w:t>PDF</w:t>
      </w:r>
      <w:r w:rsidRPr="008255C8">
        <w:rPr>
          <w:lang w:val="en-GB"/>
        </w:rPr>
        <w:t xml:space="preserve">) became a standard. It </w:t>
      </w:r>
      <w:r w:rsidR="007305E0">
        <w:rPr>
          <w:lang w:val="en-GB"/>
        </w:rPr>
        <w:t>is</w:t>
      </w:r>
      <w:r w:rsidRPr="008255C8">
        <w:rPr>
          <w:lang w:val="en-GB"/>
        </w:rPr>
        <w:t xml:space="preserve"> a popular format on the internet for document exchange</w:t>
      </w:r>
      <w:r w:rsidR="007305E0">
        <w:rPr>
          <w:lang w:val="en-GB"/>
        </w:rPr>
        <w:t>. F</w:t>
      </w:r>
      <w:r w:rsidRPr="008255C8">
        <w:rPr>
          <w:lang w:val="en-GB"/>
        </w:rPr>
        <w:t>or e-book</w:t>
      </w:r>
      <w:r w:rsidR="007305E0">
        <w:rPr>
          <w:lang w:val="en-GB"/>
        </w:rPr>
        <w:t xml:space="preserve">, </w:t>
      </w:r>
      <w:r w:rsidRPr="008255C8">
        <w:rPr>
          <w:lang w:val="en-GB"/>
        </w:rPr>
        <w:t xml:space="preserve">according to a </w:t>
      </w:r>
      <w:r w:rsidR="007305E0">
        <w:rPr>
          <w:lang w:val="en-GB"/>
        </w:rPr>
        <w:t xml:space="preserve">2012 </w:t>
      </w:r>
      <w:r w:rsidRPr="008255C8">
        <w:rPr>
          <w:lang w:val="en-GB"/>
        </w:rPr>
        <w:t xml:space="preserve">French survey </w:t>
      </w:r>
      <w:sdt>
        <w:sdtPr>
          <w:rPr>
            <w:lang w:val="en-GB"/>
          </w:rPr>
          <w:id w:val="-677426970"/>
          <w:citation/>
        </w:sdtPr>
        <w:sdtContent>
          <w:r w:rsidR="007305E0">
            <w:rPr>
              <w:lang w:val="en-GB"/>
            </w:rPr>
            <w:fldChar w:fldCharType="begin"/>
          </w:r>
          <w:r w:rsidR="007305E0">
            <w:rPr>
              <w:lang w:val="en-GB"/>
            </w:rPr>
            <w:instrText xml:space="preserve">CITATION Opi12 \p 19 \l 1035 </w:instrText>
          </w:r>
          <w:r w:rsidR="007305E0">
            <w:rPr>
              <w:lang w:val="en-GB"/>
            </w:rPr>
            <w:fldChar w:fldCharType="separate"/>
          </w:r>
          <w:r w:rsidR="008B075F" w:rsidRPr="008B075F">
            <w:rPr>
              <w:noProof/>
              <w:lang w:val="en-GB"/>
            </w:rPr>
            <w:t>[16, p. 19]</w:t>
          </w:r>
          <w:r w:rsidR="007305E0">
            <w:rPr>
              <w:lang w:val="en-GB"/>
            </w:rPr>
            <w:fldChar w:fldCharType="end"/>
          </w:r>
        </w:sdtContent>
      </w:sdt>
      <w:r w:rsidRPr="008255C8">
        <w:rPr>
          <w:lang w:val="en-GB"/>
        </w:rPr>
        <w:t>, it is the preferre</w:t>
      </w:r>
      <w:r w:rsidR="007305E0">
        <w:rPr>
          <w:lang w:val="en-GB"/>
        </w:rPr>
        <w:t>d format for 53% of the readers</w:t>
      </w:r>
      <w:r w:rsidRPr="008255C8">
        <w:rPr>
          <w:lang w:val="en-GB"/>
        </w:rPr>
        <w:t>. By being a standard, every operating system can have application to display and prin</w:t>
      </w:r>
      <w:r w:rsidR="007508A5">
        <w:rPr>
          <w:lang w:val="en-GB"/>
        </w:rPr>
        <w:t>t files in this format</w:t>
      </w:r>
      <w:r w:rsidRPr="008255C8">
        <w:rPr>
          <w:lang w:val="en-GB"/>
        </w:rPr>
        <w:t xml:space="preserve">. </w:t>
      </w:r>
      <w:r w:rsidR="007508A5">
        <w:rPr>
          <w:lang w:val="en-GB"/>
        </w:rPr>
        <w:t>PDF</w:t>
      </w:r>
      <w:r w:rsidRPr="008255C8">
        <w:rPr>
          <w:lang w:val="en-GB"/>
        </w:rPr>
        <w:t xml:space="preserve"> format was designed to be page oriented where the electronic version is the same as its print equivalent (this is sometimes seen as a problem, especially on small screen) but supports also </w:t>
      </w:r>
      <w:proofErr w:type="gramStart"/>
      <w:r w:rsidRPr="008255C8">
        <w:rPr>
          <w:lang w:val="en-GB"/>
        </w:rPr>
        <w:t>re-flow</w:t>
      </w:r>
      <w:proofErr w:type="gramEnd"/>
      <w:r w:rsidRPr="008255C8">
        <w:rPr>
          <w:lang w:val="en-GB"/>
        </w:rPr>
        <w:t xml:space="preserve"> feature. At the protection level, the author of the file can allow or deny the printing, copying of content, page extraction, etc. and the file can be secured by password or be electronically signed </w:t>
      </w:r>
      <w:sdt>
        <w:sdtPr>
          <w:rPr>
            <w:lang w:val="en-GB"/>
          </w:rPr>
          <w:id w:val="2104063314"/>
          <w:citation/>
        </w:sdtPr>
        <w:sdtContent>
          <w:r w:rsidR="00BE3185">
            <w:rPr>
              <w:lang w:val="en-GB"/>
            </w:rPr>
            <w:fldChar w:fldCharType="begin"/>
          </w:r>
          <w:r w:rsidR="00BE3185" w:rsidRPr="0096605F">
            <w:rPr>
              <w:lang w:val="en-GB"/>
            </w:rPr>
            <w:instrText xml:space="preserve"> CITATION Ado12 \l 1035 </w:instrText>
          </w:r>
          <w:r w:rsidR="00BE3185">
            <w:rPr>
              <w:lang w:val="en-GB"/>
            </w:rPr>
            <w:fldChar w:fldCharType="separate"/>
          </w:r>
          <w:r w:rsidR="008B075F" w:rsidRPr="008B075F">
            <w:rPr>
              <w:noProof/>
              <w:lang w:val="en-GB"/>
            </w:rPr>
            <w:t>[17]</w:t>
          </w:r>
          <w:r w:rsidR="00BE3185">
            <w:rPr>
              <w:lang w:val="en-GB"/>
            </w:rPr>
            <w:fldChar w:fldCharType="end"/>
          </w:r>
        </w:sdtContent>
      </w:sdt>
      <w:r w:rsidRPr="008255C8">
        <w:rPr>
          <w:lang w:val="en-GB"/>
        </w:rPr>
        <w:t xml:space="preserve">. </w:t>
      </w:r>
    </w:p>
    <w:p w:rsidR="005F2EB7" w:rsidRPr="008255C8" w:rsidRDefault="005F2EB7" w:rsidP="00191C38">
      <w:pPr>
        <w:rPr>
          <w:lang w:val="en-GB"/>
        </w:rPr>
      </w:pPr>
    </w:p>
    <w:p w:rsidR="0096605F" w:rsidRDefault="00376CE4" w:rsidP="00191C38">
      <w:pPr>
        <w:rPr>
          <w:lang w:val="en-GB"/>
        </w:rPr>
      </w:pPr>
      <w:r w:rsidRPr="008255C8">
        <w:rPr>
          <w:lang w:val="en-GB"/>
        </w:rPr>
        <w:t xml:space="preserve">Another open standard file format widely </w:t>
      </w:r>
      <w:proofErr w:type="spellStart"/>
      <w:r w:rsidRPr="008255C8">
        <w:rPr>
          <w:lang w:val="en-GB"/>
        </w:rPr>
        <w:t>use</w:t>
      </w:r>
      <w:proofErr w:type="spellEnd"/>
      <w:r w:rsidRPr="008255C8">
        <w:rPr>
          <w:lang w:val="en-GB"/>
        </w:rPr>
        <w:t xml:space="preserve"> for e-book is EPUB (</w:t>
      </w:r>
      <w:r w:rsidR="0096605F">
        <w:rPr>
          <w:lang w:val="en-GB"/>
        </w:rPr>
        <w:t xml:space="preserve">short </w:t>
      </w:r>
      <w:r w:rsidRPr="008255C8">
        <w:rPr>
          <w:lang w:val="en-GB"/>
        </w:rPr>
        <w:t xml:space="preserve">for electronic publication) standardized in 2007 which is the successor of the Open eBook (OEB) format of 1999 </w:t>
      </w:r>
      <w:sdt>
        <w:sdtPr>
          <w:rPr>
            <w:lang w:val="en-GB"/>
          </w:rPr>
          <w:id w:val="1690630699"/>
          <w:citation/>
        </w:sdtPr>
        <w:sdtContent>
          <w:r w:rsidR="0096605F">
            <w:rPr>
              <w:lang w:val="en-GB"/>
            </w:rPr>
            <w:fldChar w:fldCharType="begin"/>
          </w:r>
          <w:r w:rsidR="0096605F" w:rsidRPr="0096605F">
            <w:rPr>
              <w:lang w:val="en-GB"/>
            </w:rPr>
            <w:instrText xml:space="preserve"> CITATION EPU12 \l 1035 </w:instrText>
          </w:r>
          <w:r w:rsidR="0096605F">
            <w:rPr>
              <w:lang w:val="en-GB"/>
            </w:rPr>
            <w:fldChar w:fldCharType="separate"/>
          </w:r>
          <w:r w:rsidR="008B075F" w:rsidRPr="008B075F">
            <w:rPr>
              <w:noProof/>
              <w:lang w:val="en-GB"/>
            </w:rPr>
            <w:t>[18]</w:t>
          </w:r>
          <w:r w:rsidR="0096605F">
            <w:rPr>
              <w:lang w:val="en-GB"/>
            </w:rPr>
            <w:fldChar w:fldCharType="end"/>
          </w:r>
        </w:sdtContent>
      </w:sdt>
      <w:r w:rsidRPr="008255C8">
        <w:rPr>
          <w:lang w:val="en-GB"/>
        </w:rPr>
        <w:t xml:space="preserve">. As of 2012 its latest version is EPUB 3. </w:t>
      </w:r>
    </w:p>
    <w:p w:rsidR="0096605F" w:rsidRDefault="00376CE4" w:rsidP="00191C38">
      <w:pPr>
        <w:rPr>
          <w:lang w:val="en-GB"/>
        </w:rPr>
      </w:pPr>
      <w:r w:rsidRPr="008255C8">
        <w:rPr>
          <w:lang w:val="en-GB"/>
        </w:rPr>
        <w:lastRenderedPageBreak/>
        <w:t>EPUB format uses web standards</w:t>
      </w:r>
      <w:r w:rsidR="0096605F">
        <w:rPr>
          <w:lang w:val="en-GB"/>
        </w:rPr>
        <w:t>:</w:t>
      </w:r>
    </w:p>
    <w:p w:rsidR="0096605F" w:rsidRDefault="0096605F" w:rsidP="0096605F">
      <w:pPr>
        <w:pStyle w:val="ListParagraph"/>
        <w:numPr>
          <w:ilvl w:val="0"/>
          <w:numId w:val="43"/>
        </w:numPr>
        <w:rPr>
          <w:lang w:val="en-GB"/>
        </w:rPr>
      </w:pPr>
      <w:r>
        <w:rPr>
          <w:lang w:val="en-GB"/>
        </w:rPr>
        <w:t xml:space="preserve">Hyper Text </w:t>
      </w:r>
      <w:proofErr w:type="spellStart"/>
      <w:r>
        <w:rPr>
          <w:lang w:val="en-GB"/>
        </w:rPr>
        <w:t>Markup</w:t>
      </w:r>
      <w:proofErr w:type="spellEnd"/>
      <w:r>
        <w:rPr>
          <w:lang w:val="en-GB"/>
        </w:rPr>
        <w:t xml:space="preserve"> L</w:t>
      </w:r>
      <w:r w:rsidR="00376CE4" w:rsidRPr="0096605F">
        <w:rPr>
          <w:lang w:val="en-GB"/>
        </w:rPr>
        <w:t>anguage (XHTML (in EPUB 2) or HTML 5 (in EPUB 3)) files representing the text and</w:t>
      </w:r>
      <w:r>
        <w:rPr>
          <w:lang w:val="en-GB"/>
        </w:rPr>
        <w:t xml:space="preserve"> structure</w:t>
      </w:r>
      <w:r w:rsidR="00376CE4" w:rsidRPr="0096605F">
        <w:rPr>
          <w:lang w:val="en-GB"/>
        </w:rPr>
        <w:t xml:space="preserve"> </w:t>
      </w:r>
    </w:p>
    <w:p w:rsidR="0096605F" w:rsidRDefault="0096605F" w:rsidP="0096605F">
      <w:pPr>
        <w:pStyle w:val="ListParagraph"/>
        <w:numPr>
          <w:ilvl w:val="0"/>
          <w:numId w:val="43"/>
        </w:numPr>
        <w:rPr>
          <w:lang w:val="en-GB"/>
        </w:rPr>
      </w:pPr>
      <w:r>
        <w:rPr>
          <w:lang w:val="en-GB"/>
        </w:rPr>
        <w:t>Cascading Style S</w:t>
      </w:r>
      <w:r w:rsidR="00376CE4" w:rsidRPr="0096605F">
        <w:rPr>
          <w:lang w:val="en-GB"/>
        </w:rPr>
        <w:t xml:space="preserve">heet (CSS) for the formatting </w:t>
      </w:r>
    </w:p>
    <w:p w:rsidR="0096605F" w:rsidRDefault="0096605F" w:rsidP="0096605F">
      <w:pPr>
        <w:pStyle w:val="ListParagraph"/>
        <w:numPr>
          <w:ilvl w:val="0"/>
          <w:numId w:val="43"/>
        </w:numPr>
        <w:rPr>
          <w:lang w:val="en-GB"/>
        </w:rPr>
      </w:pPr>
      <w:proofErr w:type="spellStart"/>
      <w:r>
        <w:rPr>
          <w:lang w:val="en-GB"/>
        </w:rPr>
        <w:t>eXtensible</w:t>
      </w:r>
      <w:proofErr w:type="spellEnd"/>
      <w:r>
        <w:rPr>
          <w:lang w:val="en-GB"/>
        </w:rPr>
        <w:t xml:space="preserve"> </w:t>
      </w:r>
      <w:proofErr w:type="spellStart"/>
      <w:r>
        <w:rPr>
          <w:lang w:val="en-GB"/>
        </w:rPr>
        <w:t>Markup</w:t>
      </w:r>
      <w:proofErr w:type="spellEnd"/>
      <w:r>
        <w:rPr>
          <w:lang w:val="en-GB"/>
        </w:rPr>
        <w:t xml:space="preserve"> L</w:t>
      </w:r>
      <w:r w:rsidR="00376CE4" w:rsidRPr="0096605F">
        <w:rPr>
          <w:lang w:val="en-GB"/>
        </w:rPr>
        <w:t xml:space="preserve">anguage (XML) for the navigation </w:t>
      </w:r>
    </w:p>
    <w:p w:rsidR="0096605F" w:rsidRPr="0096605F" w:rsidRDefault="00376CE4" w:rsidP="0096605F">
      <w:pPr>
        <w:pStyle w:val="ListParagraph"/>
        <w:numPr>
          <w:ilvl w:val="0"/>
          <w:numId w:val="43"/>
        </w:numPr>
        <w:rPr>
          <w:lang w:val="en-GB"/>
        </w:rPr>
      </w:pPr>
      <w:proofErr w:type="gramStart"/>
      <w:r w:rsidRPr="0096605F">
        <w:rPr>
          <w:lang w:val="en-GB"/>
        </w:rPr>
        <w:t>additionally</w:t>
      </w:r>
      <w:proofErr w:type="gramEnd"/>
      <w:r w:rsidRPr="0096605F">
        <w:rPr>
          <w:lang w:val="en-GB"/>
        </w:rPr>
        <w:t xml:space="preserve"> images, sounds, videos, etc. </w:t>
      </w:r>
    </w:p>
    <w:p w:rsidR="005F2EB7" w:rsidRPr="0096605F" w:rsidRDefault="00376CE4" w:rsidP="0096605F">
      <w:pPr>
        <w:rPr>
          <w:lang w:val="en-GB"/>
        </w:rPr>
      </w:pPr>
      <w:proofErr w:type="gramStart"/>
      <w:r w:rsidRPr="0096605F">
        <w:rPr>
          <w:lang w:val="en-GB"/>
        </w:rPr>
        <w:t>all</w:t>
      </w:r>
      <w:proofErr w:type="gramEnd"/>
      <w:r w:rsidRPr="0096605F">
        <w:rPr>
          <w:lang w:val="en-GB"/>
        </w:rPr>
        <w:t xml:space="preserve"> together compressed into the EPUB file. This native compression is advantageous for the device disk usage and for faster transmission. The other big difference with the PDF is the use of the dynamic layout and pagination of the HTML so the text will be adapted on the fly to the display area and the user preferred font size </w:t>
      </w:r>
      <w:sdt>
        <w:sdtPr>
          <w:rPr>
            <w:lang w:val="en-GB"/>
          </w:rPr>
          <w:id w:val="1934707630"/>
          <w:citation/>
        </w:sdtPr>
        <w:sdtContent>
          <w:r w:rsidR="0096605F">
            <w:rPr>
              <w:lang w:val="en-GB"/>
            </w:rPr>
            <w:fldChar w:fldCharType="begin"/>
          </w:r>
          <w:r w:rsidR="0096605F" w:rsidRPr="0096605F">
            <w:rPr>
              <w:lang w:val="en-GB"/>
            </w:rPr>
            <w:instrText xml:space="preserve"> CITATION Gar11 \l 1035 </w:instrText>
          </w:r>
          <w:r w:rsidR="0096605F">
            <w:rPr>
              <w:lang w:val="en-GB"/>
            </w:rPr>
            <w:fldChar w:fldCharType="separate"/>
          </w:r>
          <w:r w:rsidR="008B075F" w:rsidRPr="008B075F">
            <w:rPr>
              <w:noProof/>
              <w:lang w:val="en-GB"/>
            </w:rPr>
            <w:t>[19]</w:t>
          </w:r>
          <w:r w:rsidR="0096605F">
            <w:rPr>
              <w:lang w:val="en-GB"/>
            </w:rPr>
            <w:fldChar w:fldCharType="end"/>
          </w:r>
        </w:sdtContent>
      </w:sdt>
      <w:r w:rsidRPr="0096605F">
        <w:rPr>
          <w:lang w:val="en-GB"/>
        </w:rPr>
        <w:t xml:space="preserve">. </w:t>
      </w:r>
    </w:p>
    <w:p w:rsidR="005F2EB7" w:rsidRPr="008255C8" w:rsidRDefault="005F2EB7" w:rsidP="00191C38">
      <w:pPr>
        <w:rPr>
          <w:lang w:val="en-GB"/>
        </w:rPr>
      </w:pPr>
    </w:p>
    <w:p w:rsidR="005F2EB7" w:rsidRPr="008255C8" w:rsidRDefault="00376CE4" w:rsidP="00191C38">
      <w:pPr>
        <w:rPr>
          <w:lang w:val="en-GB"/>
        </w:rPr>
      </w:pPr>
      <w:r w:rsidRPr="008255C8">
        <w:rPr>
          <w:lang w:val="en-GB"/>
        </w:rPr>
        <w:t>The EPUB file format</w:t>
      </w:r>
      <w:r w:rsidR="00E410C0">
        <w:rPr>
          <w:lang w:val="en-GB"/>
        </w:rPr>
        <w:t xml:space="preserve"> offers a protection layer but </w:t>
      </w:r>
      <w:r w:rsidRPr="008255C8">
        <w:rPr>
          <w:lang w:val="en-GB"/>
        </w:rPr>
        <w:t>does not sp</w:t>
      </w:r>
      <w:r w:rsidR="00E410C0">
        <w:rPr>
          <w:lang w:val="en-GB"/>
        </w:rPr>
        <w:t>ecify a required format for DRM</w:t>
      </w:r>
      <w:r w:rsidRPr="008255C8">
        <w:rPr>
          <w:lang w:val="en-GB"/>
        </w:rPr>
        <w:t xml:space="preserve"> </w:t>
      </w:r>
      <w:sdt>
        <w:sdtPr>
          <w:rPr>
            <w:lang w:val="en-GB"/>
          </w:rPr>
          <w:id w:val="-1983842960"/>
          <w:citation/>
        </w:sdtPr>
        <w:sdtContent>
          <w:r w:rsidR="00E410C0">
            <w:rPr>
              <w:lang w:val="en-GB"/>
            </w:rPr>
            <w:fldChar w:fldCharType="begin"/>
          </w:r>
          <w:r w:rsidR="00E410C0" w:rsidRPr="00E410C0">
            <w:rPr>
              <w:lang w:val="en-GB"/>
            </w:rPr>
            <w:instrText xml:space="preserve"> CITATION Jam11 \l 1035 </w:instrText>
          </w:r>
          <w:r w:rsidR="00E410C0">
            <w:rPr>
              <w:lang w:val="en-GB"/>
            </w:rPr>
            <w:fldChar w:fldCharType="separate"/>
          </w:r>
          <w:r w:rsidR="008B075F" w:rsidRPr="008B075F">
            <w:rPr>
              <w:noProof/>
              <w:lang w:val="en-GB"/>
            </w:rPr>
            <w:t>[20]</w:t>
          </w:r>
          <w:r w:rsidR="00E410C0">
            <w:rPr>
              <w:lang w:val="en-GB"/>
            </w:rPr>
            <w:fldChar w:fldCharType="end"/>
          </w:r>
        </w:sdtContent>
      </w:sdt>
      <w:r w:rsidRPr="008255C8">
        <w:rPr>
          <w:lang w:val="en-GB"/>
        </w:rPr>
        <w:t xml:space="preserve">; so the choice is in the hands of the vendor. As example, the Adobe DRM can be </w:t>
      </w:r>
      <w:proofErr w:type="spellStart"/>
      <w:r w:rsidRPr="008255C8">
        <w:rPr>
          <w:lang w:val="en-GB"/>
        </w:rPr>
        <w:t>use</w:t>
      </w:r>
      <w:proofErr w:type="spellEnd"/>
      <w:r w:rsidRPr="008255C8">
        <w:rPr>
          <w:lang w:val="en-GB"/>
        </w:rPr>
        <w:t xml:space="preserve"> to protect EPUB files. </w:t>
      </w:r>
      <w:r w:rsidR="00E410C0">
        <w:rPr>
          <w:lang w:val="en-GB"/>
        </w:rPr>
        <w:t>Actually</w:t>
      </w:r>
      <w:r w:rsidRPr="008255C8">
        <w:rPr>
          <w:lang w:val="en-GB"/>
        </w:rPr>
        <w:t xml:space="preserve">, the International Digital Publishing </w:t>
      </w:r>
      <w:r w:rsidR="005F2EB7" w:rsidRPr="008255C8">
        <w:rPr>
          <w:lang w:val="en-GB"/>
        </w:rPr>
        <w:t>Forum (IDPF)</w:t>
      </w:r>
      <w:r w:rsidR="005F2EB7" w:rsidRPr="008255C8">
        <w:rPr>
          <w:rStyle w:val="FootnoteReference"/>
          <w:lang w:val="en-GB"/>
        </w:rPr>
        <w:footnoteReference w:id="4"/>
      </w:r>
      <w:r w:rsidRPr="008255C8">
        <w:rPr>
          <w:lang w:val="en-GB"/>
        </w:rPr>
        <w:t xml:space="preserve"> is proposing “requirements for a potential content protection scheme for EPUB” </w:t>
      </w:r>
      <w:sdt>
        <w:sdtPr>
          <w:rPr>
            <w:lang w:val="en-GB"/>
          </w:rPr>
          <w:id w:val="1507780305"/>
          <w:citation/>
        </w:sdtPr>
        <w:sdtContent>
          <w:r w:rsidR="007642BF">
            <w:rPr>
              <w:lang w:val="en-GB"/>
            </w:rPr>
            <w:fldChar w:fldCharType="begin"/>
          </w:r>
          <w:r w:rsidR="007642BF" w:rsidRPr="007642BF">
            <w:rPr>
              <w:lang w:val="en-GB"/>
            </w:rPr>
            <w:instrText xml:space="preserve"> CITATION Req12 \l 1035 </w:instrText>
          </w:r>
          <w:r w:rsidR="007642BF">
            <w:rPr>
              <w:lang w:val="en-GB"/>
            </w:rPr>
            <w:fldChar w:fldCharType="separate"/>
          </w:r>
          <w:r w:rsidR="008B075F" w:rsidRPr="008B075F">
            <w:rPr>
              <w:noProof/>
              <w:lang w:val="en-GB"/>
            </w:rPr>
            <w:t>[21]</w:t>
          </w:r>
          <w:r w:rsidR="007642BF">
            <w:rPr>
              <w:lang w:val="en-GB"/>
            </w:rPr>
            <w:fldChar w:fldCharType="end"/>
          </w:r>
        </w:sdtContent>
      </w:sdt>
      <w:r w:rsidR="00E410C0">
        <w:rPr>
          <w:lang w:val="en-GB"/>
        </w:rPr>
        <w:t xml:space="preserve">, the </w:t>
      </w:r>
      <w:r w:rsidRPr="008255C8">
        <w:rPr>
          <w:lang w:val="en-GB"/>
        </w:rPr>
        <w:t xml:space="preserve">lightweight DRM. </w:t>
      </w:r>
    </w:p>
    <w:p w:rsidR="005F2EB7" w:rsidRPr="008255C8" w:rsidRDefault="005F2EB7" w:rsidP="00191C38">
      <w:pPr>
        <w:rPr>
          <w:lang w:val="en-GB"/>
        </w:rPr>
      </w:pPr>
    </w:p>
    <w:p w:rsidR="005F2EB7" w:rsidRPr="008255C8" w:rsidRDefault="00376CE4" w:rsidP="00191C38">
      <w:pPr>
        <w:rPr>
          <w:lang w:val="en-GB"/>
        </w:rPr>
      </w:pPr>
      <w:r w:rsidRPr="008255C8">
        <w:rPr>
          <w:lang w:val="en-GB"/>
        </w:rPr>
        <w:t xml:space="preserve">In 2000 Mobipocket.com developed </w:t>
      </w:r>
      <w:r w:rsidR="007642BF">
        <w:rPr>
          <w:lang w:val="en-GB"/>
        </w:rPr>
        <w:t>its</w:t>
      </w:r>
      <w:r w:rsidRPr="008255C8">
        <w:rPr>
          <w:lang w:val="en-GB"/>
        </w:rPr>
        <w:t xml:space="preserve"> own e-book f</w:t>
      </w:r>
      <w:r w:rsidR="007642BF">
        <w:rPr>
          <w:lang w:val="en-GB"/>
        </w:rPr>
        <w:t>ile format</w:t>
      </w:r>
      <w:r w:rsidRPr="008255C8">
        <w:rPr>
          <w:lang w:val="en-GB"/>
        </w:rPr>
        <w:t xml:space="preserve"> as part of their </w:t>
      </w:r>
      <w:proofErr w:type="spellStart"/>
      <w:r w:rsidRPr="008255C8">
        <w:rPr>
          <w:lang w:val="en-GB"/>
        </w:rPr>
        <w:t>MobiPocket</w:t>
      </w:r>
      <w:proofErr w:type="spellEnd"/>
      <w:r w:rsidRPr="008255C8">
        <w:rPr>
          <w:lang w:val="en-GB"/>
        </w:rPr>
        <w:t xml:space="preserve"> Reader application. This format, like </w:t>
      </w:r>
      <w:proofErr w:type="spellStart"/>
      <w:r w:rsidRPr="008255C8">
        <w:rPr>
          <w:lang w:val="en-GB"/>
        </w:rPr>
        <w:t>ePub</w:t>
      </w:r>
      <w:proofErr w:type="spellEnd"/>
      <w:r w:rsidRPr="008255C8">
        <w:rPr>
          <w:lang w:val="en-GB"/>
        </w:rPr>
        <w:t xml:space="preserve">, is based on the Open eBook (OEB) specifications. The file can be natively secured with their solution but also left unencrypted. </w:t>
      </w:r>
      <w:proofErr w:type="spellStart"/>
      <w:r w:rsidRPr="008255C8">
        <w:rPr>
          <w:lang w:val="en-GB"/>
        </w:rPr>
        <w:t>Mobipocke</w:t>
      </w:r>
      <w:r w:rsidR="005F2EB7" w:rsidRPr="008255C8">
        <w:rPr>
          <w:lang w:val="en-GB"/>
        </w:rPr>
        <w:t>t</w:t>
      </w:r>
      <w:proofErr w:type="spellEnd"/>
      <w:r w:rsidR="005F2EB7" w:rsidRPr="008255C8">
        <w:rPr>
          <w:lang w:val="en-GB"/>
        </w:rPr>
        <w:t xml:space="preserve"> became part of Amazon in 2005</w:t>
      </w:r>
      <w:r w:rsidRPr="008255C8">
        <w:rPr>
          <w:lang w:val="en-GB"/>
        </w:rPr>
        <w:t xml:space="preserve"> </w:t>
      </w:r>
      <w:sdt>
        <w:sdtPr>
          <w:rPr>
            <w:lang w:val="en-GB"/>
          </w:rPr>
          <w:id w:val="-2099712362"/>
          <w:citation/>
        </w:sdtPr>
        <w:sdtContent>
          <w:r w:rsidR="006A06A3">
            <w:rPr>
              <w:lang w:val="en-GB"/>
            </w:rPr>
            <w:fldChar w:fldCharType="begin"/>
          </w:r>
          <w:r w:rsidR="006A06A3" w:rsidRPr="00A25DD4">
            <w:rPr>
              <w:lang w:val="en-GB"/>
            </w:rPr>
            <w:instrText xml:space="preserve"> CITATION Abo13 \l 1035 </w:instrText>
          </w:r>
          <w:r w:rsidR="006A06A3">
            <w:rPr>
              <w:lang w:val="en-GB"/>
            </w:rPr>
            <w:fldChar w:fldCharType="separate"/>
          </w:r>
          <w:r w:rsidR="008B075F" w:rsidRPr="008B075F">
            <w:rPr>
              <w:noProof/>
              <w:lang w:val="en-GB"/>
            </w:rPr>
            <w:t>[22]</w:t>
          </w:r>
          <w:r w:rsidR="006A06A3">
            <w:rPr>
              <w:lang w:val="en-GB"/>
            </w:rPr>
            <w:fldChar w:fldCharType="end"/>
          </w:r>
        </w:sdtContent>
      </w:sdt>
      <w:r w:rsidR="005F2EB7" w:rsidRPr="008255C8">
        <w:rPr>
          <w:lang w:val="en-GB"/>
        </w:rPr>
        <w:t>.</w:t>
      </w:r>
      <w:r w:rsidRPr="008255C8">
        <w:rPr>
          <w:lang w:val="en-GB"/>
        </w:rPr>
        <w:t xml:space="preserve"> </w:t>
      </w:r>
    </w:p>
    <w:p w:rsidR="005F2EB7" w:rsidRPr="008255C8" w:rsidRDefault="005F2EB7" w:rsidP="00191C38">
      <w:pPr>
        <w:rPr>
          <w:lang w:val="en-GB"/>
        </w:rPr>
      </w:pPr>
    </w:p>
    <w:p w:rsidR="005F2EB7" w:rsidRPr="008255C8" w:rsidRDefault="00376CE4" w:rsidP="00191C38">
      <w:pPr>
        <w:rPr>
          <w:lang w:val="en-GB"/>
        </w:rPr>
      </w:pPr>
      <w:r w:rsidRPr="008255C8">
        <w:rPr>
          <w:lang w:val="en-GB"/>
        </w:rPr>
        <w:t xml:space="preserve">After Amazon acquisition, they build </w:t>
      </w:r>
      <w:r w:rsidR="005F2EB7" w:rsidRPr="008255C8">
        <w:rPr>
          <w:lang w:val="en-GB"/>
        </w:rPr>
        <w:t>their own</w:t>
      </w:r>
      <w:r w:rsidRPr="008255C8">
        <w:rPr>
          <w:lang w:val="en-GB"/>
        </w:rPr>
        <w:t xml:space="preserve"> protection on top of the </w:t>
      </w:r>
      <w:proofErr w:type="spellStart"/>
      <w:r w:rsidRPr="008255C8">
        <w:rPr>
          <w:lang w:val="en-GB"/>
        </w:rPr>
        <w:t>Mobipocket</w:t>
      </w:r>
      <w:proofErr w:type="spellEnd"/>
      <w:r w:rsidRPr="008255C8">
        <w:rPr>
          <w:lang w:val="en-GB"/>
        </w:rPr>
        <w:t xml:space="preserve"> format (with </w:t>
      </w:r>
      <w:proofErr w:type="gramStart"/>
      <w:r w:rsidRPr="008255C8">
        <w:rPr>
          <w:lang w:val="en-GB"/>
        </w:rPr>
        <w:t>a</w:t>
      </w:r>
      <w:proofErr w:type="gramEnd"/>
      <w:r w:rsidRPr="008255C8">
        <w:rPr>
          <w:lang w:val="en-GB"/>
        </w:rPr>
        <w:t xml:space="preserve"> .</w:t>
      </w:r>
      <w:proofErr w:type="spellStart"/>
      <w:r w:rsidRPr="008255C8">
        <w:rPr>
          <w:lang w:val="en-GB"/>
        </w:rPr>
        <w:t>azw</w:t>
      </w:r>
      <w:proofErr w:type="spellEnd"/>
      <w:r w:rsidRPr="008255C8">
        <w:rPr>
          <w:lang w:val="en-GB"/>
        </w:rPr>
        <w:t xml:space="preserve"> extension). This has made the future of the protected .</w:t>
      </w:r>
      <w:proofErr w:type="spellStart"/>
      <w:r w:rsidRPr="008255C8">
        <w:rPr>
          <w:lang w:val="en-GB"/>
        </w:rPr>
        <w:t>mobi</w:t>
      </w:r>
      <w:proofErr w:type="spellEnd"/>
      <w:r w:rsidRPr="008255C8">
        <w:rPr>
          <w:lang w:val="en-GB"/>
        </w:rPr>
        <w:t xml:space="preserve"> e-book unclear </w:t>
      </w:r>
      <w:sdt>
        <w:sdtPr>
          <w:rPr>
            <w:lang w:val="en-GB"/>
          </w:rPr>
          <w:id w:val="1189882357"/>
          <w:citation/>
        </w:sdtPr>
        <w:sdtContent>
          <w:r w:rsidR="006A06A3">
            <w:rPr>
              <w:lang w:val="en-GB"/>
            </w:rPr>
            <w:fldChar w:fldCharType="begin"/>
          </w:r>
          <w:r w:rsidR="006A06A3" w:rsidRPr="006A06A3">
            <w:rPr>
              <w:lang w:val="en-GB"/>
            </w:rPr>
            <w:instrText xml:space="preserve"> CITATION Nat11 \l 1035 </w:instrText>
          </w:r>
          <w:r w:rsidR="006A06A3">
            <w:rPr>
              <w:lang w:val="en-GB"/>
            </w:rPr>
            <w:fldChar w:fldCharType="separate"/>
          </w:r>
          <w:r w:rsidR="008B075F" w:rsidRPr="008B075F">
            <w:rPr>
              <w:noProof/>
              <w:lang w:val="en-GB"/>
            </w:rPr>
            <w:t>[23]</w:t>
          </w:r>
          <w:r w:rsidR="006A06A3">
            <w:rPr>
              <w:lang w:val="en-GB"/>
            </w:rPr>
            <w:fldChar w:fldCharType="end"/>
          </w:r>
        </w:sdtContent>
      </w:sdt>
      <w:r w:rsidRPr="008255C8">
        <w:rPr>
          <w:lang w:val="en-GB"/>
        </w:rPr>
        <w:t xml:space="preserve"> while unprotected .</w:t>
      </w:r>
      <w:proofErr w:type="spellStart"/>
      <w:r w:rsidRPr="008255C8">
        <w:rPr>
          <w:lang w:val="en-GB"/>
        </w:rPr>
        <w:t>mobi</w:t>
      </w:r>
      <w:proofErr w:type="spellEnd"/>
      <w:r w:rsidRPr="008255C8">
        <w:rPr>
          <w:lang w:val="en-GB"/>
        </w:rPr>
        <w:t xml:space="preserve"> files can still be read from Amazon Kindle devices as well as many reading applications. Amazon also announced the creation of their new Kindle Format 8 based on HTML 5 and CSS 3. Like the .</w:t>
      </w:r>
      <w:proofErr w:type="spellStart"/>
      <w:r w:rsidRPr="008255C8">
        <w:rPr>
          <w:lang w:val="en-GB"/>
        </w:rPr>
        <w:t>azw</w:t>
      </w:r>
      <w:proofErr w:type="spellEnd"/>
      <w:r w:rsidRPr="008255C8">
        <w:rPr>
          <w:lang w:val="en-GB"/>
        </w:rPr>
        <w:t xml:space="preserve">, it can be protected with Amazon DRM. This format should continue to be backward compatible with </w:t>
      </w:r>
      <w:proofErr w:type="spellStart"/>
      <w:r w:rsidRPr="008255C8">
        <w:rPr>
          <w:lang w:val="en-GB"/>
        </w:rPr>
        <w:t>Mobipocket</w:t>
      </w:r>
      <w:proofErr w:type="spellEnd"/>
      <w:r w:rsidRPr="008255C8">
        <w:rPr>
          <w:lang w:val="en-GB"/>
        </w:rPr>
        <w:t xml:space="preserve">. The </w:t>
      </w:r>
      <w:r w:rsidR="006A06A3">
        <w:rPr>
          <w:lang w:val="en-GB"/>
        </w:rPr>
        <w:t>Amazon</w:t>
      </w:r>
      <w:r w:rsidRPr="008255C8">
        <w:rPr>
          <w:lang w:val="en-GB"/>
        </w:rPr>
        <w:t xml:space="preserve"> e-books </w:t>
      </w:r>
      <w:r w:rsidR="006A06A3">
        <w:rPr>
          <w:lang w:val="en-GB"/>
        </w:rPr>
        <w:t xml:space="preserve">file format </w:t>
      </w:r>
      <w:r w:rsidRPr="008255C8">
        <w:rPr>
          <w:lang w:val="en-GB"/>
        </w:rPr>
        <w:t xml:space="preserve">can be read from Amazon Kindle devices or with Amazon </w:t>
      </w:r>
      <w:r w:rsidR="006A06A3">
        <w:rPr>
          <w:lang w:val="en-GB"/>
        </w:rPr>
        <w:t>OS-specific</w:t>
      </w:r>
      <w:r w:rsidRPr="008255C8">
        <w:rPr>
          <w:lang w:val="en-GB"/>
        </w:rPr>
        <w:t xml:space="preserve"> Reading apps</w:t>
      </w:r>
      <w:r w:rsidR="005F2EB7" w:rsidRPr="008255C8">
        <w:rPr>
          <w:rStyle w:val="FootnoteReference"/>
          <w:lang w:val="en-GB"/>
        </w:rPr>
        <w:footnoteReference w:id="5"/>
      </w:r>
      <w:r w:rsidR="006A06A3" w:rsidRPr="008255C8">
        <w:rPr>
          <w:lang w:val="en-GB"/>
        </w:rPr>
        <w:t xml:space="preserve"> </w:t>
      </w:r>
      <w:sdt>
        <w:sdtPr>
          <w:rPr>
            <w:lang w:val="en-GB"/>
          </w:rPr>
          <w:id w:val="-1892490949"/>
          <w:citation/>
        </w:sdtPr>
        <w:sdtContent>
          <w:r w:rsidR="00271878">
            <w:rPr>
              <w:lang w:val="en-GB"/>
            </w:rPr>
            <w:fldChar w:fldCharType="begin"/>
          </w:r>
          <w:r w:rsidR="00271878" w:rsidRPr="00271878">
            <w:rPr>
              <w:lang w:val="en-GB"/>
            </w:rPr>
            <w:instrText xml:space="preserve"> CITATION Kin12 \l 1035 </w:instrText>
          </w:r>
          <w:r w:rsidR="00271878">
            <w:rPr>
              <w:lang w:val="en-GB"/>
            </w:rPr>
            <w:fldChar w:fldCharType="separate"/>
          </w:r>
          <w:r w:rsidR="008B075F" w:rsidRPr="008B075F">
            <w:rPr>
              <w:noProof/>
              <w:lang w:val="en-GB"/>
            </w:rPr>
            <w:t>[24]</w:t>
          </w:r>
          <w:r w:rsidR="00271878">
            <w:rPr>
              <w:lang w:val="en-GB"/>
            </w:rPr>
            <w:fldChar w:fldCharType="end"/>
          </w:r>
        </w:sdtContent>
      </w:sdt>
      <w:r w:rsidRPr="008255C8">
        <w:rPr>
          <w:lang w:val="en-GB"/>
        </w:rPr>
        <w:t xml:space="preserve">. </w:t>
      </w:r>
    </w:p>
    <w:p w:rsidR="005F2EB7" w:rsidRPr="008255C8" w:rsidRDefault="005F2EB7" w:rsidP="00191C38">
      <w:pPr>
        <w:rPr>
          <w:lang w:val="en-GB"/>
        </w:rPr>
      </w:pPr>
    </w:p>
    <w:p w:rsidR="00191C38" w:rsidRPr="008255C8" w:rsidRDefault="00376CE4" w:rsidP="00191C38">
      <w:pPr>
        <w:rPr>
          <w:lang w:val="en-GB"/>
        </w:rPr>
      </w:pPr>
      <w:r w:rsidRPr="008255C8">
        <w:rPr>
          <w:lang w:val="en-GB"/>
        </w:rPr>
        <w:t>Apple also has its own e-book file format (</w:t>
      </w:r>
      <w:proofErr w:type="spellStart"/>
      <w:r w:rsidRPr="008255C8">
        <w:rPr>
          <w:lang w:val="en-GB"/>
        </w:rPr>
        <w:t>iBooks</w:t>
      </w:r>
      <w:proofErr w:type="spellEnd"/>
      <w:r w:rsidRPr="008255C8">
        <w:rPr>
          <w:lang w:val="en-GB"/>
        </w:rPr>
        <w:t>) base</w:t>
      </w:r>
      <w:r w:rsidR="00133F80">
        <w:rPr>
          <w:lang w:val="en-GB"/>
        </w:rPr>
        <w:t xml:space="preserve">d on EPUB 3 but with their own </w:t>
      </w:r>
      <w:proofErr w:type="spellStart"/>
      <w:r w:rsidRPr="008255C8">
        <w:rPr>
          <w:lang w:val="en-GB"/>
        </w:rPr>
        <w:t>mimetype</w:t>
      </w:r>
      <w:proofErr w:type="spellEnd"/>
      <w:r w:rsidR="00133F80">
        <w:rPr>
          <w:lang w:val="en-GB"/>
        </w:rPr>
        <w:t xml:space="preserve"> and proprietary CSS extensions</w:t>
      </w:r>
      <w:r w:rsidRPr="008255C8">
        <w:rPr>
          <w:lang w:val="en-GB"/>
        </w:rPr>
        <w:t xml:space="preserve"> </w:t>
      </w:r>
      <w:sdt>
        <w:sdtPr>
          <w:rPr>
            <w:lang w:val="en-GB"/>
          </w:rPr>
          <w:id w:val="838968928"/>
          <w:citation/>
        </w:sdtPr>
        <w:sdtContent>
          <w:r w:rsidR="009B6C3C">
            <w:rPr>
              <w:lang w:val="en-GB"/>
            </w:rPr>
            <w:fldChar w:fldCharType="begin"/>
          </w:r>
          <w:r w:rsidR="009B6C3C" w:rsidRPr="009B6C3C">
            <w:rPr>
              <w:lang w:val="en-GB"/>
            </w:rPr>
            <w:instrText xml:space="preserve"> CITATION gla12 \l 1035 </w:instrText>
          </w:r>
          <w:r w:rsidR="009B6C3C">
            <w:rPr>
              <w:lang w:val="en-GB"/>
            </w:rPr>
            <w:fldChar w:fldCharType="separate"/>
          </w:r>
          <w:r w:rsidR="008B075F" w:rsidRPr="008B075F">
            <w:rPr>
              <w:noProof/>
              <w:lang w:val="en-GB"/>
            </w:rPr>
            <w:t>[25]</w:t>
          </w:r>
          <w:r w:rsidR="009B6C3C">
            <w:rPr>
              <w:lang w:val="en-GB"/>
            </w:rPr>
            <w:fldChar w:fldCharType="end"/>
          </w:r>
        </w:sdtContent>
      </w:sdt>
      <w:r w:rsidRPr="008255C8">
        <w:rPr>
          <w:lang w:val="en-GB"/>
        </w:rPr>
        <w:t>. The e-books in this format can be protected by Apple DRM and if obtain through their store will anyway be watermarked. This format is designed to be only reada</w:t>
      </w:r>
      <w:r w:rsidR="005F2EB7" w:rsidRPr="008255C8">
        <w:rPr>
          <w:lang w:val="en-GB"/>
        </w:rPr>
        <w:t xml:space="preserve">ble with the </w:t>
      </w:r>
      <w:proofErr w:type="spellStart"/>
      <w:r w:rsidR="005F2EB7" w:rsidRPr="008255C8">
        <w:rPr>
          <w:lang w:val="en-GB"/>
        </w:rPr>
        <w:t>iBooks</w:t>
      </w:r>
      <w:proofErr w:type="spellEnd"/>
      <w:r w:rsidR="005F2EB7" w:rsidRPr="008255C8">
        <w:rPr>
          <w:lang w:val="en-GB"/>
        </w:rPr>
        <w:t xml:space="preserve"> application</w:t>
      </w:r>
      <w:r w:rsidR="005F2EB7" w:rsidRPr="008255C8">
        <w:rPr>
          <w:rStyle w:val="FootnoteReference"/>
          <w:lang w:val="en-GB"/>
        </w:rPr>
        <w:footnoteReference w:id="6"/>
      </w:r>
      <w:r w:rsidRPr="008255C8">
        <w:rPr>
          <w:lang w:val="en-GB"/>
        </w:rPr>
        <w:t xml:space="preserve"> and only on Apple mobile devices. For an author/publisher, the only way to sell e-books in this format is through the Apple store </w:t>
      </w:r>
      <w:sdt>
        <w:sdtPr>
          <w:rPr>
            <w:lang w:val="en-GB"/>
          </w:rPr>
          <w:id w:val="-1486391246"/>
          <w:citation/>
        </w:sdtPr>
        <w:sdtContent>
          <w:r w:rsidR="005A3E3F">
            <w:rPr>
              <w:lang w:val="en-GB"/>
            </w:rPr>
            <w:fldChar w:fldCharType="begin"/>
          </w:r>
          <w:r w:rsidR="005A3E3F" w:rsidRPr="005A3E3F">
            <w:rPr>
              <w:lang w:val="en-GB"/>
            </w:rPr>
            <w:instrText xml:space="preserve"> CITATION iBo13 \l 1035 </w:instrText>
          </w:r>
          <w:r w:rsidR="005A3E3F">
            <w:rPr>
              <w:lang w:val="en-GB"/>
            </w:rPr>
            <w:fldChar w:fldCharType="separate"/>
          </w:r>
          <w:r w:rsidR="008B075F" w:rsidRPr="008B075F">
            <w:rPr>
              <w:noProof/>
              <w:lang w:val="en-GB"/>
            </w:rPr>
            <w:t>[26]</w:t>
          </w:r>
          <w:r w:rsidR="005A3E3F">
            <w:rPr>
              <w:lang w:val="en-GB"/>
            </w:rPr>
            <w:fldChar w:fldCharType="end"/>
          </w:r>
        </w:sdtContent>
      </w:sdt>
      <w:r w:rsidRPr="008255C8">
        <w:rPr>
          <w:lang w:val="en-GB"/>
        </w:rPr>
        <w:t>.</w:t>
      </w:r>
    </w:p>
    <w:p w:rsidR="00216D8D" w:rsidRPr="008255C8" w:rsidRDefault="00FA1379" w:rsidP="00356603">
      <w:pPr>
        <w:pStyle w:val="Heading1"/>
      </w:pPr>
      <w:bookmarkStart w:id="63" w:name="_Toc347432601"/>
      <w:r w:rsidRPr="008255C8">
        <w:lastRenderedPageBreak/>
        <w:t>Existing and Upcoming Technologies</w:t>
      </w:r>
      <w:bookmarkEnd w:id="63"/>
    </w:p>
    <w:p w:rsidR="00B325F2" w:rsidRPr="008255C8" w:rsidRDefault="007E403D" w:rsidP="00B325F2">
      <w:pPr>
        <w:pStyle w:val="Heading2"/>
        <w:numPr>
          <w:ilvl w:val="1"/>
          <w:numId w:val="1"/>
        </w:numPr>
        <w:rPr>
          <w:lang w:val="en-GB"/>
        </w:rPr>
      </w:pPr>
      <w:bookmarkStart w:id="64" w:name="_Toc347432602"/>
      <w:r w:rsidRPr="008255C8">
        <w:rPr>
          <w:lang w:val="en-GB"/>
        </w:rPr>
        <w:t>Existing E-book DRM</w:t>
      </w:r>
      <w:bookmarkEnd w:id="64"/>
    </w:p>
    <w:p w:rsidR="00AB2B8F" w:rsidRDefault="00EE4354" w:rsidP="00AB2B8F">
      <w:pPr>
        <w:rPr>
          <w:lang w:val="en-GB"/>
        </w:rPr>
      </w:pPr>
      <w:r w:rsidRPr="008255C8">
        <w:rPr>
          <w:lang w:val="en-GB"/>
        </w:rPr>
        <w:t xml:space="preserve">Nowadays, there </w:t>
      </w:r>
      <w:r w:rsidR="00F53ECC">
        <w:rPr>
          <w:lang w:val="en-GB"/>
        </w:rPr>
        <w:t>are</w:t>
      </w:r>
      <w:r w:rsidRPr="008255C8">
        <w:rPr>
          <w:lang w:val="en-GB"/>
        </w:rPr>
        <w:t xml:space="preserve"> four major e-book DRM </w:t>
      </w:r>
      <w:r w:rsidR="00F53ECC">
        <w:rPr>
          <w:lang w:val="en-GB"/>
        </w:rPr>
        <w:t xml:space="preserve">systems </w:t>
      </w:r>
      <w:r w:rsidRPr="008255C8">
        <w:rPr>
          <w:lang w:val="en-GB"/>
        </w:rPr>
        <w:t>in use</w:t>
      </w:r>
      <w:r w:rsidR="00F53ECC">
        <w:rPr>
          <w:lang w:val="en-GB"/>
        </w:rPr>
        <w:t>:</w:t>
      </w:r>
      <w:r w:rsidRPr="008255C8">
        <w:rPr>
          <w:lang w:val="en-GB"/>
        </w:rPr>
        <w:t xml:space="preserve"> Adobe, Amazon, Apple and Marlin Trust Management Organization (</w:t>
      </w:r>
      <w:r w:rsidR="00AB2B8F" w:rsidRPr="008255C8">
        <w:rPr>
          <w:lang w:val="en-GB"/>
        </w:rPr>
        <w:t>MTMO</w:t>
      </w:r>
      <w:r w:rsidR="00AB2B8F">
        <w:rPr>
          <w:lang w:val="en-GB"/>
        </w:rPr>
        <w:t>)</w:t>
      </w:r>
      <w:r w:rsidR="00AB2B8F" w:rsidRPr="008255C8">
        <w:rPr>
          <w:rStyle w:val="FootnoteReference"/>
          <w:lang w:val="en-GB"/>
        </w:rPr>
        <w:footnoteReference w:id="7"/>
      </w:r>
      <w:r w:rsidRPr="008255C8">
        <w:rPr>
          <w:lang w:val="en-GB"/>
        </w:rPr>
        <w:t xml:space="preserve">. </w:t>
      </w:r>
      <w:r w:rsidR="00F53ECC">
        <w:rPr>
          <w:lang w:val="en-GB"/>
        </w:rPr>
        <w:t xml:space="preserve">Nook DRM system is based on </w:t>
      </w:r>
      <w:r w:rsidRPr="008255C8">
        <w:rPr>
          <w:lang w:val="en-GB"/>
        </w:rPr>
        <w:t>Adobe</w:t>
      </w:r>
      <w:r w:rsidR="00AB2B8F">
        <w:rPr>
          <w:lang w:val="en-GB"/>
        </w:rPr>
        <w:t xml:space="preserve"> solution</w:t>
      </w:r>
      <w:r w:rsidR="00F53ECC">
        <w:rPr>
          <w:lang w:val="en-GB"/>
        </w:rPr>
        <w:t>.</w:t>
      </w:r>
      <w:r w:rsidRPr="008255C8">
        <w:rPr>
          <w:lang w:val="en-GB"/>
        </w:rPr>
        <w:t xml:space="preserve"> </w:t>
      </w:r>
    </w:p>
    <w:p w:rsidR="00AB2B8F" w:rsidRDefault="00AB2B8F" w:rsidP="00AB2B8F">
      <w:pPr>
        <w:rPr>
          <w:lang w:val="en-GB"/>
        </w:rPr>
      </w:pPr>
    </w:p>
    <w:p w:rsidR="0085412D" w:rsidRPr="00AB2B8F" w:rsidRDefault="00AB2B8F" w:rsidP="00AB2B8F">
      <w:pPr>
        <w:rPr>
          <w:lang w:val="en-GB"/>
        </w:rPr>
      </w:pPr>
      <w:r>
        <w:rPr>
          <w:lang w:val="en-GB"/>
        </w:rPr>
        <w:t>Fifth major system, t</w:t>
      </w:r>
      <w:r w:rsidR="00EE4354" w:rsidRPr="008255C8">
        <w:rPr>
          <w:lang w:val="en-GB"/>
        </w:rPr>
        <w:t>he Micr</w:t>
      </w:r>
      <w:r>
        <w:rPr>
          <w:lang w:val="en-GB"/>
        </w:rPr>
        <w:t>osoft e-book DRM technology can</w:t>
      </w:r>
      <w:r w:rsidR="00EE4354" w:rsidRPr="008255C8">
        <w:rPr>
          <w:lang w:val="en-GB"/>
        </w:rPr>
        <w:t>not be considered in use since it was part of the Microsoft Reader that has been discontinued in August 2012 (see section 5.1). Microsoft will probably use their PlayReady</w:t>
      </w:r>
      <w:r w:rsidR="00EE4354" w:rsidRPr="008255C8">
        <w:rPr>
          <w:rStyle w:val="FootnoteReference"/>
          <w:lang w:val="en-GB"/>
        </w:rPr>
        <w:footnoteReference w:id="8"/>
      </w:r>
      <w:r w:rsidR="00EE4354" w:rsidRPr="008255C8">
        <w:rPr>
          <w:lang w:val="en-GB"/>
        </w:rPr>
        <w:t xml:space="preserve"> technology to protect e</w:t>
      </w:r>
      <w:r>
        <w:rPr>
          <w:lang w:val="en-GB"/>
        </w:rPr>
        <w:t>-book. Their white paper specifies</w:t>
      </w:r>
      <w:r w:rsidR="00EE4354" w:rsidRPr="008255C8">
        <w:rPr>
          <w:lang w:val="en-GB"/>
        </w:rPr>
        <w:t xml:space="preserve"> that “Microsoft PlayReady supports essentially any type of content, including games, images, and ringtones,</w:t>
      </w:r>
      <w:r w:rsidR="000862BA">
        <w:rPr>
          <w:lang w:val="en-GB"/>
        </w:rPr>
        <w:t xml:space="preserve"> in addition to music and video</w:t>
      </w:r>
      <w:r w:rsidR="00EE4354" w:rsidRPr="008255C8">
        <w:rPr>
          <w:lang w:val="en-GB"/>
        </w:rPr>
        <w:t xml:space="preserve">” </w:t>
      </w:r>
      <w:sdt>
        <w:sdtPr>
          <w:rPr>
            <w:lang w:val="en-GB"/>
          </w:rPr>
          <w:id w:val="-821732310"/>
          <w:citation/>
        </w:sdtPr>
        <w:sdtContent>
          <w:r w:rsidR="000862BA">
            <w:rPr>
              <w:lang w:val="en-GB"/>
            </w:rPr>
            <w:fldChar w:fldCharType="begin"/>
          </w:r>
          <w:r w:rsidR="000862BA" w:rsidRPr="000862BA">
            <w:rPr>
              <w:lang w:val="en-GB"/>
            </w:rPr>
            <w:instrText xml:space="preserve">CITATION Mic08 \p 4 \l 1035 </w:instrText>
          </w:r>
          <w:r w:rsidR="000862BA">
            <w:rPr>
              <w:lang w:val="en-GB"/>
            </w:rPr>
            <w:fldChar w:fldCharType="separate"/>
          </w:r>
          <w:r w:rsidR="008B075F" w:rsidRPr="008B075F">
            <w:rPr>
              <w:noProof/>
              <w:lang w:val="en-GB"/>
            </w:rPr>
            <w:t>[27, p. 4]</w:t>
          </w:r>
          <w:r w:rsidR="000862BA">
            <w:rPr>
              <w:lang w:val="en-GB"/>
            </w:rPr>
            <w:fldChar w:fldCharType="end"/>
          </w:r>
        </w:sdtContent>
      </w:sdt>
      <w:r w:rsidR="00EE4354" w:rsidRPr="008255C8">
        <w:rPr>
          <w:lang w:val="en-GB"/>
        </w:rPr>
        <w:t>; but don’t explicitly have the e-book in the list.</w:t>
      </w:r>
    </w:p>
    <w:p w:rsidR="00EE4354" w:rsidRPr="008255C8" w:rsidRDefault="00EE4354" w:rsidP="00EE4354">
      <w:pPr>
        <w:pStyle w:val="Heading3"/>
      </w:pPr>
      <w:bookmarkStart w:id="65" w:name="_Toc347432603"/>
      <w:r w:rsidRPr="008255C8">
        <w:t>Adobe DRM in Detail</w:t>
      </w:r>
      <w:bookmarkEnd w:id="65"/>
    </w:p>
    <w:p w:rsidR="008359D5" w:rsidRDefault="007E2404" w:rsidP="009F004A">
      <w:pPr>
        <w:rPr>
          <w:lang w:val="en-GB"/>
        </w:rPr>
      </w:pPr>
      <w:r w:rsidRPr="008255C8">
        <w:rPr>
          <w:lang w:val="en-GB"/>
        </w:rPr>
        <w:t xml:space="preserve">Adobe e-book DRM, namely Adobe Digital Experience Protection Technology (ADEPT), is part of their platform which is </w:t>
      </w:r>
      <w:r w:rsidR="00672BB6" w:rsidRPr="008255C8">
        <w:rPr>
          <w:lang w:val="en-GB"/>
        </w:rPr>
        <w:t>centred</w:t>
      </w:r>
      <w:r w:rsidRPr="008255C8">
        <w:rPr>
          <w:lang w:val="en-GB"/>
        </w:rPr>
        <w:t xml:space="preserve"> </w:t>
      </w:r>
      <w:r w:rsidR="000261DE" w:rsidRPr="008255C8">
        <w:rPr>
          <w:lang w:val="en-GB"/>
        </w:rPr>
        <w:t>on</w:t>
      </w:r>
      <w:r w:rsidR="003B5115" w:rsidRPr="008255C8">
        <w:rPr>
          <w:lang w:val="en-GB"/>
        </w:rPr>
        <w:t xml:space="preserve"> the Adobe Content Server</w:t>
      </w:r>
      <w:r w:rsidR="00672BB6">
        <w:rPr>
          <w:lang w:val="en-GB"/>
        </w:rPr>
        <w:t xml:space="preserve"> (ACS)</w:t>
      </w:r>
      <w:r w:rsidR="003B5115" w:rsidRPr="008255C8">
        <w:rPr>
          <w:rStyle w:val="FootnoteReference"/>
          <w:lang w:val="en-GB"/>
        </w:rPr>
        <w:footnoteReference w:id="9"/>
      </w:r>
      <w:r w:rsidR="00672BB6">
        <w:rPr>
          <w:lang w:val="en-GB"/>
        </w:rPr>
        <w:t>.</w:t>
      </w:r>
      <w:r w:rsidRPr="008255C8">
        <w:rPr>
          <w:lang w:val="en-GB"/>
        </w:rPr>
        <w:t xml:space="preserve"> </w:t>
      </w:r>
      <w:r w:rsidR="00672BB6">
        <w:rPr>
          <w:lang w:val="en-GB"/>
        </w:rPr>
        <w:t>ACS</w:t>
      </w:r>
      <w:r w:rsidRPr="008255C8">
        <w:rPr>
          <w:lang w:val="en-GB"/>
        </w:rPr>
        <w:t xml:space="preserve"> serves as both hosting and managing PDF and EPUB e-books distribution </w:t>
      </w:r>
      <w:r w:rsidR="00672BB6">
        <w:rPr>
          <w:lang w:val="en-GB"/>
        </w:rPr>
        <w:t>and encryption.</w:t>
      </w:r>
      <w:r w:rsidRPr="008255C8">
        <w:rPr>
          <w:lang w:val="en-GB"/>
        </w:rPr>
        <w:t xml:space="preserve"> </w:t>
      </w:r>
      <w:r w:rsidR="000261DE">
        <w:rPr>
          <w:lang w:val="en-GB"/>
        </w:rPr>
        <w:t>Finally, to access the protected content, the user</w:t>
      </w:r>
      <w:r w:rsidRPr="008255C8">
        <w:rPr>
          <w:lang w:val="en-GB"/>
        </w:rPr>
        <w:t xml:space="preserve"> </w:t>
      </w:r>
      <w:r w:rsidR="000261DE">
        <w:rPr>
          <w:lang w:val="en-GB"/>
        </w:rPr>
        <w:t>will use</w:t>
      </w:r>
      <w:r w:rsidR="003B5115" w:rsidRPr="008255C8">
        <w:rPr>
          <w:lang w:val="en-GB"/>
        </w:rPr>
        <w:t xml:space="preserve"> the Adobe Digital Editions</w:t>
      </w:r>
      <w:r w:rsidR="003B5115" w:rsidRPr="008255C8">
        <w:rPr>
          <w:rStyle w:val="FootnoteReference"/>
          <w:lang w:val="en-GB"/>
        </w:rPr>
        <w:footnoteReference w:id="10"/>
      </w:r>
      <w:r w:rsidRPr="008255C8">
        <w:rPr>
          <w:lang w:val="en-GB"/>
        </w:rPr>
        <w:t xml:space="preserve"> software for Windows or Mac, or an application written with the Adobe Reader Mobile</w:t>
      </w:r>
      <w:r w:rsidR="003B5115" w:rsidRPr="008255C8">
        <w:rPr>
          <w:lang w:val="en-GB"/>
        </w:rPr>
        <w:t xml:space="preserve"> Software Development Kit (SDK)</w:t>
      </w:r>
      <w:r w:rsidR="003B5115" w:rsidRPr="008255C8">
        <w:rPr>
          <w:rStyle w:val="FootnoteReference"/>
          <w:lang w:val="en-GB"/>
        </w:rPr>
        <w:footnoteReference w:id="11"/>
      </w:r>
      <w:r w:rsidRPr="008255C8">
        <w:rPr>
          <w:lang w:val="en-GB"/>
        </w:rPr>
        <w:t xml:space="preserve"> for e-reader device, tablet or smart-phone </w:t>
      </w:r>
      <w:sdt>
        <w:sdtPr>
          <w:rPr>
            <w:lang w:val="en-GB"/>
          </w:rPr>
          <w:id w:val="-1366758888"/>
          <w:citation/>
        </w:sdtPr>
        <w:sdtContent>
          <w:r w:rsidR="00D76CC0">
            <w:rPr>
              <w:lang w:val="en-GB"/>
            </w:rPr>
            <w:fldChar w:fldCharType="begin"/>
          </w:r>
          <w:r w:rsidR="00D76CC0" w:rsidRPr="00D76CC0">
            <w:rPr>
              <w:lang w:val="en-GB"/>
            </w:rPr>
            <w:instrText xml:space="preserve"> CITATION Ado10 \l 1035 </w:instrText>
          </w:r>
          <w:r w:rsidR="00D76CC0">
            <w:rPr>
              <w:lang w:val="en-GB"/>
            </w:rPr>
            <w:fldChar w:fldCharType="separate"/>
          </w:r>
          <w:r w:rsidR="008B075F" w:rsidRPr="008B075F">
            <w:rPr>
              <w:noProof/>
              <w:lang w:val="en-GB"/>
            </w:rPr>
            <w:t>[28]</w:t>
          </w:r>
          <w:r w:rsidR="00D76CC0">
            <w:rPr>
              <w:lang w:val="en-GB"/>
            </w:rPr>
            <w:fldChar w:fldCharType="end"/>
          </w:r>
        </w:sdtContent>
      </w:sdt>
      <w:r w:rsidRPr="008255C8">
        <w:rPr>
          <w:lang w:val="en-GB"/>
        </w:rPr>
        <w:t xml:space="preserve">. </w:t>
      </w:r>
      <w:r w:rsidR="00CE6EEF">
        <w:rPr>
          <w:lang w:val="en-GB"/>
        </w:rPr>
        <w:t>The figure 6 shows the flow of authoring and delivering an e-book with Adobe solution.</w:t>
      </w:r>
    </w:p>
    <w:p w:rsidR="000261DE" w:rsidRPr="008255C8" w:rsidRDefault="000261DE" w:rsidP="009F004A">
      <w:pPr>
        <w:rPr>
          <w:lang w:val="en-GB"/>
        </w:rPr>
      </w:pPr>
    </w:p>
    <w:p w:rsidR="003B5115" w:rsidRPr="008255C8" w:rsidRDefault="003B5115" w:rsidP="003B5115">
      <w:pPr>
        <w:keepNext/>
        <w:rPr>
          <w:lang w:val="en-GB"/>
        </w:rPr>
      </w:pPr>
      <w:r w:rsidRPr="008255C8">
        <w:rPr>
          <w:noProof/>
          <w:lang w:val="en-GB" w:eastAsia="en-GB"/>
        </w:rPr>
        <w:drawing>
          <wp:inline distT="0" distB="0" distL="0" distR="0" wp14:anchorId="706A6B79" wp14:editId="3DA9FA7E">
            <wp:extent cx="4638675" cy="262385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_ebook_workflow.jpg"/>
                    <pic:cNvPicPr/>
                  </pic:nvPicPr>
                  <pic:blipFill>
                    <a:blip r:embed="rId18">
                      <a:extLst>
                        <a:ext uri="{28A0092B-C50C-407E-A947-70E740481C1C}">
                          <a14:useLocalDpi xmlns:a14="http://schemas.microsoft.com/office/drawing/2010/main" val="0"/>
                        </a:ext>
                      </a:extLst>
                    </a:blip>
                    <a:stretch>
                      <a:fillRect/>
                    </a:stretch>
                  </pic:blipFill>
                  <pic:spPr>
                    <a:xfrm>
                      <a:off x="0" y="0"/>
                      <a:ext cx="4657973" cy="2634775"/>
                    </a:xfrm>
                    <a:prstGeom prst="rect">
                      <a:avLst/>
                    </a:prstGeom>
                  </pic:spPr>
                </pic:pic>
              </a:graphicData>
            </a:graphic>
          </wp:inline>
        </w:drawing>
      </w:r>
    </w:p>
    <w:p w:rsidR="003B5115" w:rsidRPr="008255C8" w:rsidRDefault="003B5115" w:rsidP="003B5115">
      <w:pPr>
        <w:pStyle w:val="Caption"/>
        <w:rPr>
          <w:lang w:val="en-GB"/>
        </w:rPr>
      </w:pPr>
      <w:r w:rsidRPr="008255C8">
        <w:rPr>
          <w:lang w:val="en-GB"/>
        </w:rPr>
        <w:t xml:space="preserve">Figure 6: Adobe Digital Publishing Solution (Copied from Adobe (2012) </w:t>
      </w:r>
      <w:sdt>
        <w:sdtPr>
          <w:rPr>
            <w:lang w:val="en-GB"/>
          </w:rPr>
          <w:id w:val="-2000337597"/>
          <w:citation/>
        </w:sdtPr>
        <w:sdtContent>
          <w:r w:rsidR="001957E3">
            <w:rPr>
              <w:lang w:val="en-GB"/>
            </w:rPr>
            <w:fldChar w:fldCharType="begin"/>
          </w:r>
          <w:r w:rsidR="001957E3" w:rsidRPr="001957E3">
            <w:rPr>
              <w:lang w:val="en-GB"/>
            </w:rPr>
            <w:instrText xml:space="preserve"> CITATION Ado101 \l 1035 </w:instrText>
          </w:r>
          <w:r w:rsidR="001957E3">
            <w:rPr>
              <w:lang w:val="en-GB"/>
            </w:rPr>
            <w:fldChar w:fldCharType="separate"/>
          </w:r>
          <w:r w:rsidR="008B075F" w:rsidRPr="008B075F">
            <w:rPr>
              <w:noProof/>
              <w:lang w:val="en-GB"/>
            </w:rPr>
            <w:t>[29]</w:t>
          </w:r>
          <w:r w:rsidR="001957E3">
            <w:rPr>
              <w:lang w:val="en-GB"/>
            </w:rPr>
            <w:fldChar w:fldCharType="end"/>
          </w:r>
        </w:sdtContent>
      </w:sdt>
      <w:r w:rsidRPr="008255C8">
        <w:rPr>
          <w:lang w:val="en-GB"/>
        </w:rPr>
        <w:t>).</w:t>
      </w:r>
    </w:p>
    <w:p w:rsidR="003B5115" w:rsidRPr="008255C8" w:rsidRDefault="003B5115" w:rsidP="003B5115">
      <w:pPr>
        <w:rPr>
          <w:lang w:val="en-GB"/>
        </w:rPr>
      </w:pPr>
      <w:r w:rsidRPr="008255C8">
        <w:rPr>
          <w:lang w:val="en-GB"/>
        </w:rPr>
        <w:lastRenderedPageBreak/>
        <w:t>In the normal flow (see figure 7), the user visits the publisher or retailer web store to buy an e-book</w:t>
      </w:r>
      <w:r w:rsidR="006865D1">
        <w:rPr>
          <w:lang w:val="en-GB"/>
        </w:rPr>
        <w:t>.</w:t>
      </w:r>
      <w:r w:rsidRPr="008255C8">
        <w:rPr>
          <w:lang w:val="en-GB"/>
        </w:rPr>
        <w:t xml:space="preserve"> After the </w:t>
      </w:r>
      <w:r w:rsidR="00221DAE">
        <w:rPr>
          <w:lang w:val="en-GB"/>
        </w:rPr>
        <w:t>purchase confirmation</w:t>
      </w:r>
      <w:r w:rsidRPr="008255C8">
        <w:rPr>
          <w:lang w:val="en-GB"/>
        </w:rPr>
        <w:t>, he will receive an Adobe Content Server Message (.</w:t>
      </w:r>
      <w:proofErr w:type="spellStart"/>
      <w:r w:rsidRPr="008255C8">
        <w:rPr>
          <w:lang w:val="en-GB"/>
        </w:rPr>
        <w:t>acsm</w:t>
      </w:r>
      <w:proofErr w:type="spellEnd"/>
      <w:r w:rsidRPr="008255C8">
        <w:rPr>
          <w:lang w:val="en-GB"/>
        </w:rPr>
        <w:t xml:space="preserve">) file and by opening it with the Adobe Digital Editions, the software will communicate online with the Content Server that will encrypt the e-book and provides it DRM protected with the publisher’s authorizations for the user based on his adobe ID. Before the user can read the e-book, he must also have registered his device. That way, the platform makes sure that the file owned by the user is not distributed further. </w:t>
      </w:r>
    </w:p>
    <w:p w:rsidR="003B5115" w:rsidRPr="008255C8" w:rsidRDefault="003B5115" w:rsidP="003B5115">
      <w:pPr>
        <w:rPr>
          <w:lang w:val="en-GB"/>
        </w:rPr>
      </w:pPr>
    </w:p>
    <w:p w:rsidR="003B5115" w:rsidRPr="008255C8" w:rsidRDefault="003B5115" w:rsidP="003B5115">
      <w:pPr>
        <w:keepNext/>
        <w:rPr>
          <w:lang w:val="en-GB"/>
        </w:rPr>
      </w:pPr>
      <w:r w:rsidRPr="008255C8">
        <w:rPr>
          <w:noProof/>
          <w:lang w:val="en-GB" w:eastAsia="en-GB"/>
        </w:rPr>
        <w:drawing>
          <wp:inline distT="0" distB="0" distL="0" distR="0" wp14:anchorId="3CFB7F14" wp14:editId="1746EACD">
            <wp:extent cx="5019675" cy="4237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_cs4-overview.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8987" cy="4253336"/>
                    </a:xfrm>
                    <a:prstGeom prst="rect">
                      <a:avLst/>
                    </a:prstGeom>
                  </pic:spPr>
                </pic:pic>
              </a:graphicData>
            </a:graphic>
          </wp:inline>
        </w:drawing>
      </w:r>
    </w:p>
    <w:p w:rsidR="003B5115" w:rsidRPr="008255C8" w:rsidRDefault="00C65816" w:rsidP="00113B10">
      <w:pPr>
        <w:pStyle w:val="Caption"/>
        <w:rPr>
          <w:lang w:val="en-GB"/>
        </w:rPr>
      </w:pPr>
      <w:r w:rsidRPr="008255C8">
        <w:rPr>
          <w:lang w:val="en-GB"/>
        </w:rPr>
        <w:t xml:space="preserve">Figure 7: Adobe Content Server Architecture (Copied from Adobe (2012) </w:t>
      </w:r>
      <w:sdt>
        <w:sdtPr>
          <w:rPr>
            <w:lang w:val="en-GB"/>
          </w:rPr>
          <w:id w:val="-2138638736"/>
          <w:citation/>
        </w:sdtPr>
        <w:sdtContent>
          <w:r w:rsidR="00805CEA">
            <w:rPr>
              <w:lang w:val="en-GB"/>
            </w:rPr>
            <w:fldChar w:fldCharType="begin"/>
          </w:r>
          <w:r w:rsidR="00805CEA" w:rsidRPr="00805CEA">
            <w:rPr>
              <w:lang w:val="en-GB"/>
            </w:rPr>
            <w:instrText xml:space="preserve"> CITATION Ado121 \l 1035 </w:instrText>
          </w:r>
          <w:r w:rsidR="00805CEA">
            <w:rPr>
              <w:lang w:val="en-GB"/>
            </w:rPr>
            <w:fldChar w:fldCharType="separate"/>
          </w:r>
          <w:r w:rsidR="008B075F" w:rsidRPr="008B075F">
            <w:rPr>
              <w:noProof/>
              <w:lang w:val="en-GB"/>
            </w:rPr>
            <w:t>[30]</w:t>
          </w:r>
          <w:r w:rsidR="00805CEA">
            <w:rPr>
              <w:lang w:val="en-GB"/>
            </w:rPr>
            <w:fldChar w:fldCharType="end"/>
          </w:r>
        </w:sdtContent>
      </w:sdt>
      <w:r w:rsidRPr="008255C8">
        <w:rPr>
          <w:lang w:val="en-GB"/>
        </w:rPr>
        <w:t>).</w:t>
      </w:r>
    </w:p>
    <w:p w:rsidR="003B5115" w:rsidRPr="008255C8" w:rsidRDefault="003B5115" w:rsidP="003B5115">
      <w:pPr>
        <w:rPr>
          <w:lang w:val="en-GB"/>
        </w:rPr>
      </w:pPr>
      <w:r w:rsidRPr="008255C8">
        <w:rPr>
          <w:lang w:val="en-GB"/>
        </w:rPr>
        <w:t>Adobe DRM system allows the user to register up to 6 devices, so the user can access his library, annotations, bookmarks, etc. on all of them, e.g. start to read on his e-reading device, continue on his smart-phone and finish on his laptop. This can also cover the family fai</w:t>
      </w:r>
      <w:r w:rsidR="00113B10" w:rsidRPr="008255C8">
        <w:rPr>
          <w:lang w:val="en-GB"/>
        </w:rPr>
        <w:t xml:space="preserve">r use where people share a home </w:t>
      </w:r>
      <w:r w:rsidRPr="008255C8">
        <w:rPr>
          <w:lang w:val="en-GB"/>
        </w:rPr>
        <w:t>computer.</w:t>
      </w:r>
    </w:p>
    <w:p w:rsidR="003B5115" w:rsidRPr="008255C8" w:rsidRDefault="004E766D" w:rsidP="004E766D">
      <w:pPr>
        <w:pStyle w:val="Heading3"/>
      </w:pPr>
      <w:bookmarkStart w:id="66" w:name="_Toc347432604"/>
      <w:r w:rsidRPr="008255C8">
        <w:t>Advantages and Limitations of Adobe DRM</w:t>
      </w:r>
      <w:bookmarkEnd w:id="66"/>
    </w:p>
    <w:p w:rsidR="004E766D" w:rsidRPr="008255C8" w:rsidRDefault="004E766D" w:rsidP="004E766D">
      <w:pPr>
        <w:rPr>
          <w:lang w:val="en-GB"/>
        </w:rPr>
      </w:pPr>
      <w:r w:rsidRPr="008255C8">
        <w:rPr>
          <w:lang w:val="en-GB"/>
        </w:rPr>
        <w:t>One natural thing that user can do with physical books is to share it with friends. Unfortunately, DRM do not allow it since the e-book is protected for the user and its devices only. In order to give sharing facility Adobe offer</w:t>
      </w:r>
      <w:r w:rsidR="00825E2C">
        <w:rPr>
          <w:lang w:val="en-GB"/>
        </w:rPr>
        <w:t>s</w:t>
      </w:r>
      <w:r w:rsidRPr="008255C8">
        <w:rPr>
          <w:lang w:val="en-GB"/>
        </w:rPr>
        <w:t xml:space="preserve"> another way to provide the e-book to the user with a password-only protection </w:t>
      </w:r>
      <w:sdt>
        <w:sdtPr>
          <w:rPr>
            <w:lang w:val="en-GB"/>
          </w:rPr>
          <w:id w:val="736670342"/>
          <w:citation/>
        </w:sdtPr>
        <w:sdtContent>
          <w:r w:rsidR="00825E2C">
            <w:rPr>
              <w:lang w:val="en-GB"/>
            </w:rPr>
            <w:fldChar w:fldCharType="begin"/>
          </w:r>
          <w:r w:rsidR="00825E2C" w:rsidRPr="00825E2C">
            <w:rPr>
              <w:lang w:val="en-GB"/>
            </w:rPr>
            <w:instrText xml:space="preserve"> CITATION Ado10 \l 1035 </w:instrText>
          </w:r>
          <w:r w:rsidR="00825E2C">
            <w:rPr>
              <w:lang w:val="en-GB"/>
            </w:rPr>
            <w:fldChar w:fldCharType="separate"/>
          </w:r>
          <w:r w:rsidR="008B075F" w:rsidRPr="008B075F">
            <w:rPr>
              <w:noProof/>
              <w:lang w:val="en-GB"/>
            </w:rPr>
            <w:t>[28]</w:t>
          </w:r>
          <w:r w:rsidR="00825E2C">
            <w:rPr>
              <w:lang w:val="en-GB"/>
            </w:rPr>
            <w:fldChar w:fldCharType="end"/>
          </w:r>
        </w:sdtContent>
      </w:sdt>
      <w:r w:rsidRPr="008255C8">
        <w:rPr>
          <w:lang w:val="en-GB"/>
        </w:rPr>
        <w:t>. The password will be encrypted with the file and it will be impossible to modify it. The publisher can choose to let the user define it and allow a</w:t>
      </w:r>
      <w:r w:rsidR="00825E2C">
        <w:rPr>
          <w:lang w:val="en-GB"/>
        </w:rPr>
        <w:t>n</w:t>
      </w:r>
      <w:r w:rsidRPr="008255C8">
        <w:rPr>
          <w:lang w:val="en-GB"/>
        </w:rPr>
        <w:t xml:space="preserve"> open sharing</w:t>
      </w:r>
      <w:r w:rsidR="00825E2C">
        <w:rPr>
          <w:lang w:val="en-GB"/>
        </w:rPr>
        <w:t xml:space="preserve"> o</w:t>
      </w:r>
      <w:r w:rsidRPr="008255C8">
        <w:rPr>
          <w:lang w:val="en-GB"/>
        </w:rPr>
        <w:t xml:space="preserve">r use </w:t>
      </w:r>
      <w:r w:rsidRPr="008255C8">
        <w:rPr>
          <w:lang w:val="en-GB"/>
        </w:rPr>
        <w:lastRenderedPageBreak/>
        <w:t xml:space="preserve">a social DRM like approach where the publisher create the password for the user (e.g. using user credit card number, email address, etc.) to refrain the user to share it worldwide. </w:t>
      </w:r>
      <w:r w:rsidR="00825E2C">
        <w:rPr>
          <w:lang w:val="en-GB"/>
        </w:rPr>
        <w:t>T</w:t>
      </w:r>
      <w:r w:rsidRPr="008255C8">
        <w:rPr>
          <w:lang w:val="en-GB"/>
        </w:rPr>
        <w:t xml:space="preserve">his password-only protection option </w:t>
      </w:r>
      <w:r w:rsidR="002566B3">
        <w:rPr>
          <w:lang w:val="en-GB"/>
        </w:rPr>
        <w:t xml:space="preserve">is </w:t>
      </w:r>
      <w:r w:rsidRPr="008255C8">
        <w:rPr>
          <w:lang w:val="en-GB"/>
        </w:rPr>
        <w:t>with</w:t>
      </w:r>
      <w:r w:rsidR="00825E2C">
        <w:rPr>
          <w:lang w:val="en-GB"/>
        </w:rPr>
        <w:t>out</w:t>
      </w:r>
      <w:r w:rsidRPr="008255C8">
        <w:rPr>
          <w:lang w:val="en-GB"/>
        </w:rPr>
        <w:t xml:space="preserve"> Adobe DRM</w:t>
      </w:r>
      <w:r w:rsidR="00825E2C">
        <w:rPr>
          <w:lang w:val="en-GB"/>
        </w:rPr>
        <w:t>;</w:t>
      </w:r>
      <w:r w:rsidRPr="008255C8">
        <w:rPr>
          <w:lang w:val="en-GB"/>
        </w:rPr>
        <w:t xml:space="preserve"> </w:t>
      </w:r>
      <w:r w:rsidR="00825E2C">
        <w:rPr>
          <w:lang w:val="en-GB"/>
        </w:rPr>
        <w:t xml:space="preserve">so </w:t>
      </w:r>
      <w:r w:rsidR="002566B3">
        <w:rPr>
          <w:lang w:val="en-GB"/>
        </w:rPr>
        <w:t xml:space="preserve">the file can </w:t>
      </w:r>
      <w:r w:rsidR="00825E2C">
        <w:rPr>
          <w:lang w:val="en-GB"/>
        </w:rPr>
        <w:t xml:space="preserve">either </w:t>
      </w:r>
      <w:r w:rsidR="002566B3">
        <w:rPr>
          <w:lang w:val="en-GB"/>
        </w:rPr>
        <w:t xml:space="preserve">be </w:t>
      </w:r>
      <w:r w:rsidR="00825E2C">
        <w:rPr>
          <w:lang w:val="en-GB"/>
        </w:rPr>
        <w:t>DRM protected or password protected</w:t>
      </w:r>
      <w:r w:rsidR="002566B3">
        <w:rPr>
          <w:lang w:val="en-GB"/>
        </w:rPr>
        <w:t xml:space="preserve"> but not both</w:t>
      </w:r>
      <w:r w:rsidRPr="008255C8">
        <w:rPr>
          <w:lang w:val="en-GB"/>
        </w:rPr>
        <w:t xml:space="preserve">. </w:t>
      </w:r>
    </w:p>
    <w:p w:rsidR="004E766D" w:rsidRPr="008255C8" w:rsidRDefault="004E766D" w:rsidP="004E766D">
      <w:pPr>
        <w:rPr>
          <w:lang w:val="en-GB"/>
        </w:rPr>
      </w:pPr>
    </w:p>
    <w:p w:rsidR="004E766D" w:rsidRPr="008255C8" w:rsidRDefault="00BA58A6" w:rsidP="004E766D">
      <w:pPr>
        <w:rPr>
          <w:lang w:val="en-GB"/>
        </w:rPr>
      </w:pPr>
      <w:r>
        <w:rPr>
          <w:lang w:val="en-GB"/>
        </w:rPr>
        <w:t>An</w:t>
      </w:r>
      <w:r w:rsidR="004E766D" w:rsidRPr="008255C8">
        <w:rPr>
          <w:lang w:val="en-GB"/>
        </w:rPr>
        <w:t xml:space="preserve"> advantage of Adobe e-book DRM</w:t>
      </w:r>
      <w:r>
        <w:rPr>
          <w:lang w:val="en-GB"/>
        </w:rPr>
        <w:t xml:space="preserve"> when</w:t>
      </w:r>
      <w:r w:rsidR="004E766D" w:rsidRPr="008255C8">
        <w:rPr>
          <w:lang w:val="en-GB"/>
        </w:rPr>
        <w:t xml:space="preserve"> compare to Amazon and Apple is that the user is not </w:t>
      </w:r>
      <w:r w:rsidR="00BC1DEE">
        <w:rPr>
          <w:lang w:val="en-GB"/>
        </w:rPr>
        <w:t>“</w:t>
      </w:r>
      <w:r w:rsidR="004E766D" w:rsidRPr="008255C8">
        <w:rPr>
          <w:lang w:val="en-GB"/>
        </w:rPr>
        <w:t>imprisoned in a walled-garden system</w:t>
      </w:r>
      <w:r w:rsidR="00BC1DEE">
        <w:rPr>
          <w:lang w:val="en-GB"/>
        </w:rPr>
        <w:t>”</w:t>
      </w:r>
      <w:sdt>
        <w:sdtPr>
          <w:rPr>
            <w:lang w:val="en-GB"/>
          </w:rPr>
          <w:id w:val="-406151438"/>
          <w:citation/>
        </w:sdtPr>
        <w:sdtContent>
          <w:r w:rsidR="00BC1DEE">
            <w:rPr>
              <w:lang w:val="en-GB"/>
            </w:rPr>
            <w:fldChar w:fldCharType="begin"/>
          </w:r>
          <w:r w:rsidR="00BC1DEE" w:rsidRPr="00BC1DEE">
            <w:rPr>
              <w:lang w:val="en-GB"/>
            </w:rPr>
            <w:instrText xml:space="preserve"> CITATION Ado10 \l 1035 </w:instrText>
          </w:r>
          <w:r w:rsidR="00BC1DEE">
            <w:rPr>
              <w:lang w:val="en-GB"/>
            </w:rPr>
            <w:fldChar w:fldCharType="separate"/>
          </w:r>
          <w:r w:rsidR="008B075F">
            <w:rPr>
              <w:noProof/>
              <w:lang w:val="en-GB"/>
            </w:rPr>
            <w:t xml:space="preserve"> </w:t>
          </w:r>
          <w:r w:rsidR="008B075F" w:rsidRPr="008B075F">
            <w:rPr>
              <w:noProof/>
              <w:lang w:val="en-GB"/>
            </w:rPr>
            <w:t>[28]</w:t>
          </w:r>
          <w:r w:rsidR="00BC1DEE">
            <w:rPr>
              <w:lang w:val="en-GB"/>
            </w:rPr>
            <w:fldChar w:fldCharType="end"/>
          </w:r>
        </w:sdtContent>
      </w:sdt>
      <w:r w:rsidR="004E766D" w:rsidRPr="008255C8">
        <w:rPr>
          <w:lang w:val="en-GB"/>
        </w:rPr>
        <w:t xml:space="preserve"> and can purchase DRM protected e-books and/or borrow from different vendors/libraries and can aggregate, organize and read them within the same application. Apple </w:t>
      </w:r>
      <w:proofErr w:type="spellStart"/>
      <w:r w:rsidR="004E766D" w:rsidRPr="008255C8">
        <w:rPr>
          <w:lang w:val="en-GB"/>
        </w:rPr>
        <w:t>iBookstore</w:t>
      </w:r>
      <w:proofErr w:type="spellEnd"/>
      <w:r w:rsidR="004E766D" w:rsidRPr="008255C8">
        <w:rPr>
          <w:lang w:val="en-GB"/>
        </w:rPr>
        <w:t xml:space="preserve"> allows only </w:t>
      </w:r>
      <w:proofErr w:type="spellStart"/>
      <w:r w:rsidR="004E766D" w:rsidRPr="008255C8">
        <w:rPr>
          <w:lang w:val="en-GB"/>
        </w:rPr>
        <w:t>iOS</w:t>
      </w:r>
      <w:proofErr w:type="spellEnd"/>
      <w:r w:rsidR="004E766D" w:rsidRPr="008255C8">
        <w:rPr>
          <w:lang w:val="en-GB"/>
        </w:rPr>
        <w:t xml:space="preserve"> devices</w:t>
      </w:r>
      <w:r w:rsidR="00ED7410">
        <w:rPr>
          <w:lang w:val="en-GB"/>
        </w:rPr>
        <w:t xml:space="preserve"> </w:t>
      </w:r>
      <w:r w:rsidR="004E766D" w:rsidRPr="008255C8">
        <w:rPr>
          <w:lang w:val="en-GB"/>
        </w:rPr>
        <w:t xml:space="preserve">to purchase files from their store and also prevent them to get e-books from a retailer who use a different DRM in their </w:t>
      </w:r>
      <w:proofErr w:type="spellStart"/>
      <w:r w:rsidR="004E766D" w:rsidRPr="008255C8">
        <w:rPr>
          <w:lang w:val="en-GB"/>
        </w:rPr>
        <w:t>iBooks</w:t>
      </w:r>
      <w:proofErr w:type="spellEnd"/>
      <w:r w:rsidR="004E766D" w:rsidRPr="008255C8">
        <w:rPr>
          <w:lang w:val="en-GB"/>
        </w:rPr>
        <w:t xml:space="preserve"> application. And to finish the Apple close loop, e-book created from their </w:t>
      </w:r>
      <w:proofErr w:type="spellStart"/>
      <w:r w:rsidR="004E766D" w:rsidRPr="008255C8">
        <w:rPr>
          <w:lang w:val="en-GB"/>
        </w:rPr>
        <w:t>iBooks</w:t>
      </w:r>
      <w:proofErr w:type="spellEnd"/>
      <w:r w:rsidR="004E766D" w:rsidRPr="008255C8">
        <w:rPr>
          <w:lang w:val="en-GB"/>
        </w:rPr>
        <w:t xml:space="preserve"> Author tool can only be sold through </w:t>
      </w:r>
      <w:proofErr w:type="spellStart"/>
      <w:r w:rsidR="004E766D" w:rsidRPr="008255C8">
        <w:rPr>
          <w:lang w:val="en-GB"/>
        </w:rPr>
        <w:t>iBookstore</w:t>
      </w:r>
      <w:proofErr w:type="spellEnd"/>
      <w:r w:rsidR="004E766D" w:rsidRPr="008255C8">
        <w:rPr>
          <w:lang w:val="en-GB"/>
        </w:rPr>
        <w:t xml:space="preserve"> </w:t>
      </w:r>
      <w:sdt>
        <w:sdtPr>
          <w:rPr>
            <w:lang w:val="en-GB"/>
          </w:rPr>
          <w:id w:val="-799911198"/>
          <w:citation/>
        </w:sdtPr>
        <w:sdtContent>
          <w:r w:rsidR="00ED7410">
            <w:rPr>
              <w:lang w:val="en-GB"/>
            </w:rPr>
            <w:fldChar w:fldCharType="begin"/>
          </w:r>
          <w:r w:rsidR="00ED7410" w:rsidRPr="00ED7410">
            <w:rPr>
              <w:lang w:val="en-GB"/>
            </w:rPr>
            <w:instrText xml:space="preserve"> CITATION EdB12 \l 1035 </w:instrText>
          </w:r>
          <w:r w:rsidR="00ED7410">
            <w:rPr>
              <w:lang w:val="en-GB"/>
            </w:rPr>
            <w:fldChar w:fldCharType="separate"/>
          </w:r>
          <w:r w:rsidR="008B075F" w:rsidRPr="008B075F">
            <w:rPr>
              <w:noProof/>
              <w:lang w:val="en-GB"/>
            </w:rPr>
            <w:t>[31]</w:t>
          </w:r>
          <w:r w:rsidR="00ED7410">
            <w:rPr>
              <w:lang w:val="en-GB"/>
            </w:rPr>
            <w:fldChar w:fldCharType="end"/>
          </w:r>
        </w:sdtContent>
      </w:sdt>
      <w:r w:rsidR="004E766D" w:rsidRPr="008255C8">
        <w:rPr>
          <w:lang w:val="en-GB"/>
        </w:rPr>
        <w:t>. Amazon Kindle device also lock the user with a single vendor. But Adobe argument is that many vendor</w:t>
      </w:r>
      <w:r>
        <w:rPr>
          <w:lang w:val="en-GB"/>
        </w:rPr>
        <w:t>s</w:t>
      </w:r>
      <w:r w:rsidR="004E766D" w:rsidRPr="008255C8">
        <w:rPr>
          <w:lang w:val="en-GB"/>
        </w:rPr>
        <w:t xml:space="preserve"> use their DRM making the multiple vendors aggregation possible; but the Adobe Digital Editions will </w:t>
      </w:r>
      <w:r>
        <w:rPr>
          <w:lang w:val="en-GB"/>
        </w:rPr>
        <w:t>not allow</w:t>
      </w:r>
      <w:r w:rsidR="004E766D" w:rsidRPr="008255C8">
        <w:rPr>
          <w:lang w:val="en-GB"/>
        </w:rPr>
        <w:t xml:space="preserve"> </w:t>
      </w:r>
      <w:r w:rsidRPr="008255C8">
        <w:rPr>
          <w:lang w:val="en-GB"/>
        </w:rPr>
        <w:t>opening</w:t>
      </w:r>
      <w:r w:rsidR="004E766D" w:rsidRPr="008255C8">
        <w:rPr>
          <w:lang w:val="en-GB"/>
        </w:rPr>
        <w:t xml:space="preserve"> a</w:t>
      </w:r>
      <w:r>
        <w:rPr>
          <w:lang w:val="en-GB"/>
        </w:rPr>
        <w:t>n</w:t>
      </w:r>
      <w:r w:rsidR="004E766D" w:rsidRPr="008255C8">
        <w:rPr>
          <w:lang w:val="en-GB"/>
        </w:rPr>
        <w:t xml:space="preserve"> e-book encrypted with another DRM.</w:t>
      </w:r>
    </w:p>
    <w:p w:rsidR="004E766D" w:rsidRPr="008255C8" w:rsidRDefault="004E766D" w:rsidP="004E766D">
      <w:pPr>
        <w:rPr>
          <w:lang w:val="en-GB"/>
        </w:rPr>
      </w:pPr>
    </w:p>
    <w:p w:rsidR="004E766D" w:rsidRPr="008255C8" w:rsidRDefault="00AB02BC" w:rsidP="004E766D">
      <w:pPr>
        <w:rPr>
          <w:lang w:val="en-GB"/>
        </w:rPr>
      </w:pPr>
      <w:r>
        <w:rPr>
          <w:lang w:val="en-GB"/>
        </w:rPr>
        <w:t xml:space="preserve">For publishers and </w:t>
      </w:r>
      <w:r w:rsidR="004E766D" w:rsidRPr="008255C8">
        <w:rPr>
          <w:lang w:val="en-GB"/>
        </w:rPr>
        <w:t xml:space="preserve">authors, another advantage of Adobe DRM approach is the use of the </w:t>
      </w:r>
      <w:r w:rsidR="009C5A96">
        <w:rPr>
          <w:lang w:val="en-GB"/>
        </w:rPr>
        <w:t>open and well known formats PDF</w:t>
      </w:r>
      <w:r w:rsidR="004E766D" w:rsidRPr="008255C8">
        <w:rPr>
          <w:lang w:val="en-GB"/>
        </w:rPr>
        <w:t xml:space="preserve"> and EPUB, in opposition to the proprietary format from Apple </w:t>
      </w:r>
      <w:proofErr w:type="spellStart"/>
      <w:r w:rsidR="004E766D" w:rsidRPr="008255C8">
        <w:rPr>
          <w:lang w:val="en-GB"/>
        </w:rPr>
        <w:t>iBooks</w:t>
      </w:r>
      <w:proofErr w:type="spellEnd"/>
      <w:r w:rsidR="004E766D" w:rsidRPr="008255C8">
        <w:rPr>
          <w:lang w:val="en-GB"/>
        </w:rPr>
        <w:t xml:space="preserve"> and Amazon Kindle, thus simplifying the production, publication and distribution process </w:t>
      </w:r>
      <w:sdt>
        <w:sdtPr>
          <w:rPr>
            <w:lang w:val="en-GB"/>
          </w:rPr>
          <w:id w:val="-160240911"/>
          <w:citation/>
        </w:sdtPr>
        <w:sdtContent>
          <w:r w:rsidR="009C5A96">
            <w:rPr>
              <w:lang w:val="en-GB"/>
            </w:rPr>
            <w:fldChar w:fldCharType="begin"/>
          </w:r>
          <w:r w:rsidR="009C5A96" w:rsidRPr="009C5A96">
            <w:rPr>
              <w:lang w:val="en-GB"/>
            </w:rPr>
            <w:instrText xml:space="preserve"> CITATION Ado10 \l 1035 </w:instrText>
          </w:r>
          <w:r w:rsidR="009C5A96">
            <w:rPr>
              <w:lang w:val="en-GB"/>
            </w:rPr>
            <w:fldChar w:fldCharType="separate"/>
          </w:r>
          <w:r w:rsidR="008B075F" w:rsidRPr="008B075F">
            <w:rPr>
              <w:noProof/>
              <w:lang w:val="en-GB"/>
            </w:rPr>
            <w:t>[28]</w:t>
          </w:r>
          <w:r w:rsidR="009C5A96">
            <w:rPr>
              <w:lang w:val="en-GB"/>
            </w:rPr>
            <w:fldChar w:fldCharType="end"/>
          </w:r>
        </w:sdtContent>
      </w:sdt>
      <w:r w:rsidR="004E766D" w:rsidRPr="008255C8">
        <w:rPr>
          <w:lang w:val="en-GB"/>
        </w:rPr>
        <w:t>. For the reader however, the advantages of these open format</w:t>
      </w:r>
      <w:r w:rsidR="00221DAE">
        <w:rPr>
          <w:lang w:val="en-GB"/>
        </w:rPr>
        <w:t>s</w:t>
      </w:r>
      <w:r w:rsidR="004E766D" w:rsidRPr="008255C8">
        <w:rPr>
          <w:lang w:val="en-GB"/>
        </w:rPr>
        <w:t xml:space="preserve"> get reduced. As</w:t>
      </w:r>
      <w:r>
        <w:rPr>
          <w:lang w:val="en-GB"/>
        </w:rPr>
        <w:t xml:space="preserve"> an</w:t>
      </w:r>
      <w:r w:rsidR="004E766D" w:rsidRPr="008255C8">
        <w:rPr>
          <w:lang w:val="en-GB"/>
        </w:rPr>
        <w:t xml:space="preserve"> example, the DRM force the user to use </w:t>
      </w:r>
      <w:proofErr w:type="gramStart"/>
      <w:r>
        <w:rPr>
          <w:lang w:val="en-GB"/>
        </w:rPr>
        <w:t>an</w:t>
      </w:r>
      <w:r w:rsidR="004E766D" w:rsidRPr="008255C8">
        <w:rPr>
          <w:lang w:val="en-GB"/>
        </w:rPr>
        <w:t xml:space="preserve"> Adobe</w:t>
      </w:r>
      <w:proofErr w:type="gramEnd"/>
      <w:r>
        <w:rPr>
          <w:lang w:val="en-GB"/>
        </w:rPr>
        <w:t xml:space="preserve"> authorized software</w:t>
      </w:r>
      <w:r w:rsidR="004E766D" w:rsidRPr="008255C8">
        <w:rPr>
          <w:lang w:val="en-GB"/>
        </w:rPr>
        <w:t xml:space="preserve">, preventing him to use his favourite EPUB/PDF reading application and can thus create some confusion. </w:t>
      </w:r>
    </w:p>
    <w:p w:rsidR="004E766D" w:rsidRPr="008255C8" w:rsidRDefault="004E766D" w:rsidP="004E766D">
      <w:pPr>
        <w:rPr>
          <w:lang w:val="en-GB"/>
        </w:rPr>
      </w:pPr>
    </w:p>
    <w:p w:rsidR="00AB4F2D" w:rsidRDefault="004E766D" w:rsidP="004E766D">
      <w:pPr>
        <w:rPr>
          <w:lang w:val="en-GB"/>
        </w:rPr>
      </w:pPr>
      <w:r w:rsidRPr="008255C8">
        <w:rPr>
          <w:lang w:val="en-GB"/>
        </w:rPr>
        <w:t xml:space="preserve">Another claim of the Adobe whitepaper </w:t>
      </w:r>
      <w:sdt>
        <w:sdtPr>
          <w:rPr>
            <w:lang w:val="en-GB"/>
          </w:rPr>
          <w:id w:val="-1105420601"/>
          <w:citation/>
        </w:sdtPr>
        <w:sdtContent>
          <w:r w:rsidR="00E14321">
            <w:rPr>
              <w:lang w:val="en-GB"/>
            </w:rPr>
            <w:fldChar w:fldCharType="begin"/>
          </w:r>
          <w:r w:rsidR="00E14321" w:rsidRPr="00E14321">
            <w:rPr>
              <w:lang w:val="en-GB"/>
            </w:rPr>
            <w:instrText xml:space="preserve"> CITATION Ado10 \l 1035 </w:instrText>
          </w:r>
          <w:r w:rsidR="00E14321">
            <w:rPr>
              <w:lang w:val="en-GB"/>
            </w:rPr>
            <w:fldChar w:fldCharType="separate"/>
          </w:r>
          <w:r w:rsidR="008B075F" w:rsidRPr="008B075F">
            <w:rPr>
              <w:noProof/>
              <w:lang w:val="en-GB"/>
            </w:rPr>
            <w:t>[28]</w:t>
          </w:r>
          <w:r w:rsidR="00E14321">
            <w:rPr>
              <w:lang w:val="en-GB"/>
            </w:rPr>
            <w:fldChar w:fldCharType="end"/>
          </w:r>
        </w:sdtContent>
      </w:sdt>
      <w:r w:rsidRPr="008255C8">
        <w:rPr>
          <w:lang w:val="en-GB"/>
        </w:rPr>
        <w:t xml:space="preserve"> is the possibility to read DRM protected e-books on multiple platform</w:t>
      </w:r>
      <w:r w:rsidR="00E14321">
        <w:rPr>
          <w:lang w:val="en-GB"/>
        </w:rPr>
        <w:t>s</w:t>
      </w:r>
      <w:r w:rsidRPr="008255C8">
        <w:rPr>
          <w:lang w:val="en-GB"/>
        </w:rPr>
        <w:t>. In fact, Adobe provide</w:t>
      </w:r>
      <w:r w:rsidR="00E14321">
        <w:rPr>
          <w:lang w:val="en-GB"/>
        </w:rPr>
        <w:t>s</w:t>
      </w:r>
      <w:r w:rsidRPr="008255C8">
        <w:rPr>
          <w:lang w:val="en-GB"/>
        </w:rPr>
        <w:t xml:space="preserve"> only the computer support with their free</w:t>
      </w:r>
      <w:r w:rsidRPr="008255C8">
        <w:rPr>
          <w:rStyle w:val="FootnoteReference"/>
          <w:lang w:val="en-GB"/>
        </w:rPr>
        <w:footnoteReference w:id="12"/>
      </w:r>
      <w:r w:rsidRPr="008255C8">
        <w:rPr>
          <w:lang w:val="en-GB"/>
        </w:rPr>
        <w:t xml:space="preserve"> Adobe Digital Editions application for Windows and </w:t>
      </w:r>
      <w:proofErr w:type="spellStart"/>
      <w:r w:rsidRPr="008255C8">
        <w:rPr>
          <w:lang w:val="en-GB"/>
        </w:rPr>
        <w:t>MacOS</w:t>
      </w:r>
      <w:proofErr w:type="spellEnd"/>
      <w:r w:rsidRPr="008255C8">
        <w:rPr>
          <w:lang w:val="en-GB"/>
        </w:rPr>
        <w:t xml:space="preserve"> Operating systems, excluding GNU/Linux </w:t>
      </w:r>
      <w:sdt>
        <w:sdtPr>
          <w:rPr>
            <w:lang w:val="en-GB"/>
          </w:rPr>
          <w:id w:val="-546603747"/>
          <w:citation/>
        </w:sdtPr>
        <w:sdtContent>
          <w:r w:rsidR="00AF5CFB">
            <w:rPr>
              <w:lang w:val="en-GB"/>
            </w:rPr>
            <w:fldChar w:fldCharType="begin"/>
          </w:r>
          <w:r w:rsidR="00AF5CFB" w:rsidRPr="00AF5CFB">
            <w:rPr>
              <w:lang w:val="en-GB"/>
            </w:rPr>
            <w:instrText xml:space="preserve"> CITATION Ado07 \l 1035 </w:instrText>
          </w:r>
          <w:r w:rsidR="00AF5CFB">
            <w:rPr>
              <w:lang w:val="en-GB"/>
            </w:rPr>
            <w:fldChar w:fldCharType="separate"/>
          </w:r>
          <w:r w:rsidR="008B075F" w:rsidRPr="008B075F">
            <w:rPr>
              <w:noProof/>
              <w:lang w:val="en-GB"/>
            </w:rPr>
            <w:t>[32]</w:t>
          </w:r>
          <w:r w:rsidR="00AF5CFB">
            <w:rPr>
              <w:lang w:val="en-GB"/>
            </w:rPr>
            <w:fldChar w:fldCharType="end"/>
          </w:r>
        </w:sdtContent>
      </w:sdt>
      <w:r w:rsidRPr="008255C8">
        <w:rPr>
          <w:lang w:val="en-GB"/>
        </w:rPr>
        <w:t xml:space="preserve">. For other devices, a third party has to develop a dedicated application using the Adobe Reader Mobile SDK, for which they have to pay a licence. Even </w:t>
      </w:r>
      <w:r w:rsidR="00AB4F2D">
        <w:rPr>
          <w:lang w:val="en-GB"/>
        </w:rPr>
        <w:t>that</w:t>
      </w:r>
      <w:r w:rsidRPr="008255C8">
        <w:rPr>
          <w:lang w:val="en-GB"/>
        </w:rPr>
        <w:t xml:space="preserve"> the price is fixed on a case-by-case basis, this can be unfair for a small publisher and is seen as another way from Adobe to monetise their DRM. </w:t>
      </w:r>
    </w:p>
    <w:p w:rsidR="00AB4F2D" w:rsidRDefault="00AB4F2D" w:rsidP="004E766D">
      <w:pPr>
        <w:rPr>
          <w:lang w:val="en-GB"/>
        </w:rPr>
      </w:pPr>
    </w:p>
    <w:p w:rsidR="004E766D" w:rsidRPr="008255C8" w:rsidRDefault="00AB4F2D" w:rsidP="004E766D">
      <w:pPr>
        <w:rPr>
          <w:lang w:val="en-GB"/>
        </w:rPr>
      </w:pPr>
      <w:r>
        <w:rPr>
          <w:lang w:val="en-GB"/>
        </w:rPr>
        <w:t>On the Adobe price politic</w:t>
      </w:r>
      <w:r w:rsidR="004E766D" w:rsidRPr="008255C8">
        <w:rPr>
          <w:lang w:val="en-GB"/>
        </w:rPr>
        <w:t>, in 2008, the license for the Adobe Content Server was $5000</w:t>
      </w:r>
      <w:r w:rsidR="004E766D" w:rsidRPr="008255C8">
        <w:rPr>
          <w:rStyle w:val="FootnoteReference"/>
          <w:lang w:val="en-GB"/>
        </w:rPr>
        <w:footnoteReference w:id="13"/>
      </w:r>
      <w:r w:rsidR="004E766D" w:rsidRPr="008255C8">
        <w:rPr>
          <w:lang w:val="en-GB"/>
        </w:rPr>
        <w:t xml:space="preserve"> plus an extra $1500 per year for the support, maintenance, upgrade and the access to the Digital Signing Service </w:t>
      </w:r>
      <w:sdt>
        <w:sdtPr>
          <w:rPr>
            <w:lang w:val="en-GB"/>
          </w:rPr>
          <w:id w:val="-1029180995"/>
          <w:citation/>
        </w:sdtPr>
        <w:sdtContent>
          <w:r w:rsidR="003E2FDE">
            <w:rPr>
              <w:lang w:val="en-GB"/>
            </w:rPr>
            <w:fldChar w:fldCharType="begin"/>
          </w:r>
          <w:r w:rsidR="003E2FDE" w:rsidRPr="003E2FDE">
            <w:rPr>
              <w:lang w:val="en-GB"/>
            </w:rPr>
            <w:instrText xml:space="preserve"> CITATION Ado08 \l 1035 </w:instrText>
          </w:r>
          <w:r w:rsidR="003E2FDE">
            <w:rPr>
              <w:lang w:val="en-GB"/>
            </w:rPr>
            <w:fldChar w:fldCharType="separate"/>
          </w:r>
          <w:r w:rsidR="008B075F" w:rsidRPr="008B075F">
            <w:rPr>
              <w:noProof/>
              <w:lang w:val="en-GB"/>
            </w:rPr>
            <w:t>[33]</w:t>
          </w:r>
          <w:r w:rsidR="003E2FDE">
            <w:rPr>
              <w:lang w:val="en-GB"/>
            </w:rPr>
            <w:fldChar w:fldCharType="end"/>
          </w:r>
        </w:sdtContent>
      </w:sdt>
      <w:r w:rsidR="004E766D" w:rsidRPr="008255C8">
        <w:rPr>
          <w:lang w:val="en-GB"/>
        </w:rPr>
        <w:t xml:space="preserve">. And now in 2012, from the Adobe Technology Partner in Europe </w:t>
      </w:r>
      <w:sdt>
        <w:sdtPr>
          <w:rPr>
            <w:lang w:val="en-GB"/>
          </w:rPr>
          <w:id w:val="2097204660"/>
          <w:citation/>
        </w:sdtPr>
        <w:sdtContent>
          <w:r w:rsidR="00A23534">
            <w:rPr>
              <w:lang w:val="en-GB"/>
            </w:rPr>
            <w:fldChar w:fldCharType="begin"/>
          </w:r>
          <w:r w:rsidR="00A23534" w:rsidRPr="00A23534">
            <w:rPr>
              <w:lang w:val="en-GB"/>
            </w:rPr>
            <w:instrText xml:space="preserve"> CITATION Buy12 \l 1035 </w:instrText>
          </w:r>
          <w:r w:rsidR="00A23534">
            <w:rPr>
              <w:lang w:val="en-GB"/>
            </w:rPr>
            <w:fldChar w:fldCharType="separate"/>
          </w:r>
          <w:r w:rsidR="008B075F" w:rsidRPr="008B075F">
            <w:rPr>
              <w:noProof/>
              <w:lang w:val="en-GB"/>
            </w:rPr>
            <w:t>[34]</w:t>
          </w:r>
          <w:r w:rsidR="00A23534">
            <w:rPr>
              <w:lang w:val="en-GB"/>
            </w:rPr>
            <w:fldChar w:fldCharType="end"/>
          </w:r>
        </w:sdtContent>
      </w:sdt>
      <w:r w:rsidR="004E766D" w:rsidRPr="008255C8">
        <w:rPr>
          <w:lang w:val="en-GB"/>
        </w:rPr>
        <w:t>, the license is $8000 plus $2000 per year support. They also charge $2495 for the installation and configuration. On top of that price, signing one e-book permanently will cost $0.22 ($0.08 for a 0-60 day expiring (e.g. for a library lending)). If such price is affordable for a big publisher, it can be too much for a small one.</w:t>
      </w:r>
    </w:p>
    <w:p w:rsidR="004E766D" w:rsidRPr="008255C8" w:rsidRDefault="004E766D" w:rsidP="004E766D">
      <w:pPr>
        <w:keepNext/>
        <w:rPr>
          <w:lang w:val="en-GB"/>
        </w:rPr>
      </w:pPr>
      <w:r w:rsidRPr="008255C8">
        <w:rPr>
          <w:noProof/>
          <w:lang w:val="en-GB" w:eastAsia="en-GB"/>
        </w:rPr>
        <w:lastRenderedPageBreak/>
        <w:drawing>
          <wp:inline distT="0" distB="0" distL="0" distR="0" wp14:anchorId="16AA675C" wp14:editId="224BE055">
            <wp:extent cx="4762500" cy="2819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ook-sales-finland.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819400"/>
                    </a:xfrm>
                    <a:prstGeom prst="rect">
                      <a:avLst/>
                    </a:prstGeom>
                  </pic:spPr>
                </pic:pic>
              </a:graphicData>
            </a:graphic>
          </wp:inline>
        </w:drawing>
      </w:r>
    </w:p>
    <w:p w:rsidR="004E766D" w:rsidRPr="008255C8" w:rsidRDefault="004E766D" w:rsidP="004E766D">
      <w:pPr>
        <w:pStyle w:val="Caption"/>
        <w:rPr>
          <w:lang w:val="en-GB"/>
        </w:rPr>
      </w:pPr>
      <w:r w:rsidRPr="008255C8">
        <w:rPr>
          <w:lang w:val="en-GB"/>
        </w:rPr>
        <w:t xml:space="preserve">Figure 8: Downloaded e-books total. </w:t>
      </w:r>
      <w:proofErr w:type="gramStart"/>
      <w:r w:rsidRPr="008255C8">
        <w:rPr>
          <w:lang w:val="en-GB"/>
        </w:rPr>
        <w:t>Yearly sales (1000 €) 2007-2010 in Finland.</w:t>
      </w:r>
      <w:proofErr w:type="gramEnd"/>
      <w:r w:rsidRPr="008255C8">
        <w:rPr>
          <w:lang w:val="en-GB"/>
        </w:rPr>
        <w:t xml:space="preserve"> (Copied from Finnish Book Publishers Association (2012) </w:t>
      </w:r>
      <w:sdt>
        <w:sdtPr>
          <w:rPr>
            <w:lang w:val="en-GB"/>
          </w:rPr>
          <w:id w:val="1016960879"/>
          <w:citation/>
        </w:sdtPr>
        <w:sdtContent>
          <w:r w:rsidR="00651759">
            <w:rPr>
              <w:lang w:val="en-GB"/>
            </w:rPr>
            <w:fldChar w:fldCharType="begin"/>
          </w:r>
          <w:r w:rsidR="00651759" w:rsidRPr="0012328D">
            <w:rPr>
              <w:lang w:val="en-GB"/>
            </w:rPr>
            <w:instrText xml:space="preserve"> CITATION Yea12 \l 1035 </w:instrText>
          </w:r>
          <w:r w:rsidR="00651759">
            <w:rPr>
              <w:lang w:val="en-GB"/>
            </w:rPr>
            <w:fldChar w:fldCharType="separate"/>
          </w:r>
          <w:r w:rsidR="008B075F" w:rsidRPr="008B075F">
            <w:rPr>
              <w:noProof/>
              <w:lang w:val="en-GB"/>
            </w:rPr>
            <w:t>[35]</w:t>
          </w:r>
          <w:r w:rsidR="00651759">
            <w:rPr>
              <w:lang w:val="en-GB"/>
            </w:rPr>
            <w:fldChar w:fldCharType="end"/>
          </w:r>
        </w:sdtContent>
      </w:sdt>
      <w:r w:rsidRPr="008255C8">
        <w:rPr>
          <w:lang w:val="en-GB"/>
        </w:rPr>
        <w:t>).</w:t>
      </w:r>
    </w:p>
    <w:p w:rsidR="004E766D" w:rsidRPr="008255C8" w:rsidRDefault="004E766D" w:rsidP="004E766D">
      <w:pPr>
        <w:rPr>
          <w:lang w:val="en-GB"/>
        </w:rPr>
      </w:pPr>
      <w:r w:rsidRPr="008255C8">
        <w:rPr>
          <w:lang w:val="en-GB"/>
        </w:rPr>
        <w:t xml:space="preserve">As example, based on the yearly sales in Finland (see figure 8), it can be reasonable to say that a publisher sell ten thousand e-books per year. If he want to cover the license and installation (e.g. over a three year period) price, the yearly fee plus the 22 cents per e-book, he would have to charge an extra $0.77 per e-book he sell (and that do not include other charges for maintaining a server (like hardware/software installation and maintenance, electricity, domain name and internet address, etc.)). </w:t>
      </w:r>
    </w:p>
    <w:p w:rsidR="004E766D" w:rsidRPr="008255C8" w:rsidRDefault="004E766D" w:rsidP="004E766D">
      <w:pPr>
        <w:rPr>
          <w:lang w:val="en-GB"/>
        </w:rPr>
      </w:pPr>
    </w:p>
    <w:p w:rsidR="004E766D" w:rsidRPr="008255C8" w:rsidRDefault="009E45D3" w:rsidP="004E766D">
      <w:pPr>
        <w:rPr>
          <w:lang w:val="en-GB"/>
        </w:rPr>
      </w:pPr>
      <w:r>
        <w:rPr>
          <w:lang w:val="en-GB"/>
        </w:rPr>
        <w:t xml:space="preserve">It is not </w:t>
      </w:r>
      <w:r w:rsidR="004E766D" w:rsidRPr="008255C8">
        <w:rPr>
          <w:lang w:val="en-GB"/>
        </w:rPr>
        <w:t xml:space="preserve">possible for a user to offer or resell his e-books. Due to the fact that the DRM is </w:t>
      </w:r>
      <w:r>
        <w:rPr>
          <w:lang w:val="en-GB"/>
        </w:rPr>
        <w:t>associated</w:t>
      </w:r>
      <w:r w:rsidR="004E766D" w:rsidRPr="008255C8">
        <w:rPr>
          <w:lang w:val="en-GB"/>
        </w:rPr>
        <w:t xml:space="preserve"> to the user and the device, it will be h</w:t>
      </w:r>
      <w:r>
        <w:rPr>
          <w:lang w:val="en-GB"/>
        </w:rPr>
        <w:t>ard</w:t>
      </w:r>
      <w:r w:rsidR="004E766D" w:rsidRPr="008255C8">
        <w:rPr>
          <w:lang w:val="en-GB"/>
        </w:rPr>
        <w:t xml:space="preserve"> to try to read an e-book on a public computer (e.g. in an internet coffee). Also, if the user reach the limit of the 6 registered devices, buy a new computer and want an old one to be unregistered to replace it with his new one, he will face a </w:t>
      </w:r>
      <w:r>
        <w:rPr>
          <w:lang w:val="en-GB"/>
        </w:rPr>
        <w:t>long</w:t>
      </w:r>
      <w:r w:rsidR="004E766D" w:rsidRPr="008255C8">
        <w:rPr>
          <w:lang w:val="en-GB"/>
        </w:rPr>
        <w:t xml:space="preserve"> procedure to do so. </w:t>
      </w:r>
    </w:p>
    <w:p w:rsidR="004E766D" w:rsidRPr="008255C8" w:rsidRDefault="004E766D" w:rsidP="004E766D">
      <w:pPr>
        <w:rPr>
          <w:lang w:val="en-GB"/>
        </w:rPr>
      </w:pPr>
    </w:p>
    <w:p w:rsidR="004E766D" w:rsidRPr="008255C8" w:rsidRDefault="005D70E8" w:rsidP="004E766D">
      <w:pPr>
        <w:rPr>
          <w:lang w:val="en-GB"/>
        </w:rPr>
      </w:pPr>
      <w:r>
        <w:rPr>
          <w:lang w:val="en-GB"/>
        </w:rPr>
        <w:t>A</w:t>
      </w:r>
      <w:r w:rsidR="004E766D" w:rsidRPr="008255C8">
        <w:rPr>
          <w:lang w:val="en-GB"/>
        </w:rPr>
        <w:t>bout two year after the release of the Adobe Digital Editions the explication on how to circumvent the Adobe ADEPT DRM was published</w:t>
      </w:r>
      <w:r w:rsidR="0020429B">
        <w:rPr>
          <w:lang w:val="en-GB"/>
        </w:rPr>
        <w:t xml:space="preserve"> </w:t>
      </w:r>
      <w:r w:rsidR="0020429B" w:rsidRPr="008255C8">
        <w:rPr>
          <w:lang w:val="en-GB"/>
        </w:rPr>
        <w:t>on the I</w:t>
      </w:r>
      <w:r w:rsidR="0020429B" w:rsidRPr="008255C8">
        <w:rPr>
          <w:rFonts w:ascii="Cambria Math" w:hAnsi="Cambria Math" w:cs="Cambria Math"/>
          <w:lang w:val="en-GB"/>
        </w:rPr>
        <w:t>♡</w:t>
      </w:r>
      <w:r w:rsidR="0020429B" w:rsidRPr="008255C8">
        <w:rPr>
          <w:lang w:val="en-GB"/>
        </w:rPr>
        <w:t>CABBAGES blog</w:t>
      </w:r>
      <w:r w:rsidR="004E766D" w:rsidRPr="008255C8">
        <w:rPr>
          <w:lang w:val="en-GB"/>
        </w:rPr>
        <w:t xml:space="preserve"> </w:t>
      </w:r>
      <w:sdt>
        <w:sdtPr>
          <w:rPr>
            <w:lang w:val="en-GB"/>
          </w:rPr>
          <w:id w:val="549127223"/>
          <w:citation/>
        </w:sdtPr>
        <w:sdtContent>
          <w:r w:rsidR="00C4708B">
            <w:rPr>
              <w:lang w:val="en-GB"/>
            </w:rPr>
            <w:fldChar w:fldCharType="begin"/>
          </w:r>
          <w:r w:rsidR="00C4708B" w:rsidRPr="00C4708B">
            <w:rPr>
              <w:lang w:val="en-GB"/>
            </w:rPr>
            <w:instrText xml:space="preserve"> CITATION ICA09 \l 1035 </w:instrText>
          </w:r>
          <w:r w:rsidR="00C4708B">
            <w:rPr>
              <w:lang w:val="en-GB"/>
            </w:rPr>
            <w:fldChar w:fldCharType="separate"/>
          </w:r>
          <w:r w:rsidR="008B075F" w:rsidRPr="008B075F">
            <w:rPr>
              <w:noProof/>
              <w:lang w:val="en-GB"/>
            </w:rPr>
            <w:t>[36]</w:t>
          </w:r>
          <w:r w:rsidR="00C4708B">
            <w:rPr>
              <w:lang w:val="en-GB"/>
            </w:rPr>
            <w:fldChar w:fldCharType="end"/>
          </w:r>
        </w:sdtContent>
      </w:sdt>
      <w:r w:rsidR="004E766D" w:rsidRPr="008255C8">
        <w:rPr>
          <w:lang w:val="en-GB"/>
        </w:rPr>
        <w:t>. The author specifies that the Adobe file encryption was strong but the weakness was in how the Adobe Digital Editions</w:t>
      </w:r>
      <w:r w:rsidR="005F59FE" w:rsidRPr="008255C8">
        <w:rPr>
          <w:lang w:val="en-GB"/>
        </w:rPr>
        <w:t xml:space="preserve"> hide the key. Nowadays, there </w:t>
      </w:r>
      <w:r w:rsidR="0020429B">
        <w:rPr>
          <w:lang w:val="en-GB"/>
        </w:rPr>
        <w:t>are</w:t>
      </w:r>
      <w:r w:rsidR="005F59FE" w:rsidRPr="008255C8">
        <w:rPr>
          <w:lang w:val="en-GB"/>
        </w:rPr>
        <w:t xml:space="preserve"> companies like </w:t>
      </w:r>
      <w:proofErr w:type="spellStart"/>
      <w:r w:rsidR="00BE0AA4">
        <w:rPr>
          <w:lang w:val="en-GB"/>
        </w:rPr>
        <w:t>epubor</w:t>
      </w:r>
      <w:proofErr w:type="spellEnd"/>
      <w:r w:rsidR="00BE0AA4">
        <w:rPr>
          <w:rStyle w:val="FootnoteReference"/>
          <w:lang w:val="en-GB"/>
        </w:rPr>
        <w:footnoteReference w:id="14"/>
      </w:r>
      <w:r w:rsidR="005F59FE" w:rsidRPr="008255C8">
        <w:rPr>
          <w:lang w:val="en-GB"/>
        </w:rPr>
        <w:t xml:space="preserve"> that do business by selling DRM removal tools.</w:t>
      </w:r>
    </w:p>
    <w:p w:rsidR="005F59FE" w:rsidRPr="008255C8" w:rsidRDefault="005F59FE" w:rsidP="005F59FE">
      <w:pPr>
        <w:pStyle w:val="Heading2"/>
        <w:numPr>
          <w:ilvl w:val="1"/>
          <w:numId w:val="1"/>
        </w:numPr>
        <w:rPr>
          <w:lang w:val="en-GB"/>
        </w:rPr>
      </w:pPr>
      <w:bookmarkStart w:id="67" w:name="_Toc347432605"/>
      <w:r w:rsidRPr="008255C8">
        <w:rPr>
          <w:lang w:val="en-GB"/>
        </w:rPr>
        <w:t>Lightweight DRM</w:t>
      </w:r>
      <w:bookmarkEnd w:id="67"/>
    </w:p>
    <w:p w:rsidR="005F59FE" w:rsidRPr="008255C8" w:rsidRDefault="005F59FE" w:rsidP="004E766D">
      <w:pPr>
        <w:rPr>
          <w:lang w:val="en-GB"/>
        </w:rPr>
      </w:pPr>
      <w:r w:rsidRPr="008255C8">
        <w:rPr>
          <w:lang w:val="en-GB"/>
        </w:rPr>
        <w:t xml:space="preserve">In May 2012, IDPF made a proposal for standardizing a Lightweight Content Protection (LCP) that will be “occupying </w:t>
      </w:r>
      <w:r w:rsidR="00E60C00" w:rsidRPr="008255C8">
        <w:rPr>
          <w:lang w:val="en-GB"/>
        </w:rPr>
        <w:t>middle</w:t>
      </w:r>
      <w:r w:rsidRPr="008255C8">
        <w:rPr>
          <w:lang w:val="en-GB"/>
        </w:rPr>
        <w:t xml:space="preserve"> ground between strong DRM and DRM-free” </w:t>
      </w:r>
      <w:sdt>
        <w:sdtPr>
          <w:rPr>
            <w:lang w:val="en-GB"/>
          </w:rPr>
          <w:id w:val="77714382"/>
          <w:citation/>
        </w:sdtPr>
        <w:sdtContent>
          <w:r w:rsidR="00E60C00">
            <w:rPr>
              <w:lang w:val="en-GB"/>
            </w:rPr>
            <w:fldChar w:fldCharType="begin"/>
          </w:r>
          <w:r w:rsidR="00E60C00" w:rsidRPr="00E60C00">
            <w:rPr>
              <w:lang w:val="en-GB"/>
            </w:rPr>
            <w:instrText xml:space="preserve"> CITATION Req12 \l 1035 </w:instrText>
          </w:r>
          <w:r w:rsidR="00E60C00">
            <w:rPr>
              <w:lang w:val="en-GB"/>
            </w:rPr>
            <w:fldChar w:fldCharType="separate"/>
          </w:r>
          <w:r w:rsidR="008B075F" w:rsidRPr="008B075F">
            <w:rPr>
              <w:noProof/>
              <w:lang w:val="en-GB"/>
            </w:rPr>
            <w:t>[21]</w:t>
          </w:r>
          <w:r w:rsidR="00E60C00">
            <w:rPr>
              <w:lang w:val="en-GB"/>
            </w:rPr>
            <w:fldChar w:fldCharType="end"/>
          </w:r>
        </w:sdtContent>
      </w:sdt>
      <w:r w:rsidRPr="008255C8">
        <w:rPr>
          <w:lang w:val="en-GB"/>
        </w:rPr>
        <w:t xml:space="preserve"> to protect EPUB e-books. The idea is to have a protection that will be strong enough to qualify as an ‘effective technical protection measure’ to benefit the law protection to guarantee the publisher/vendor with a full </w:t>
      </w:r>
      <w:r w:rsidR="00E60C00">
        <w:rPr>
          <w:lang w:val="en-GB"/>
        </w:rPr>
        <w:lastRenderedPageBreak/>
        <w:t>protection</w:t>
      </w:r>
      <w:r w:rsidRPr="008255C8">
        <w:rPr>
          <w:lang w:val="en-GB"/>
        </w:rPr>
        <w:t xml:space="preserve"> mechanism and at the same time </w:t>
      </w:r>
      <w:r w:rsidR="00E60C00">
        <w:rPr>
          <w:lang w:val="en-GB"/>
        </w:rPr>
        <w:t xml:space="preserve">to reduce the ‘hard DRM’ drawbacks </w:t>
      </w:r>
      <w:sdt>
        <w:sdtPr>
          <w:rPr>
            <w:lang w:val="en-GB"/>
          </w:rPr>
          <w:id w:val="2026042030"/>
          <w:citation/>
        </w:sdtPr>
        <w:sdtContent>
          <w:r w:rsidR="00250538">
            <w:rPr>
              <w:lang w:val="en-GB"/>
            </w:rPr>
            <w:fldChar w:fldCharType="begin"/>
          </w:r>
          <w:r w:rsidR="00250538" w:rsidRPr="00250538">
            <w:rPr>
              <w:lang w:val="en-GB"/>
            </w:rPr>
            <w:instrText xml:space="preserve"> CITATION Bil12 \l 1035 </w:instrText>
          </w:r>
          <w:r w:rsidR="00250538">
            <w:rPr>
              <w:lang w:val="en-GB"/>
            </w:rPr>
            <w:fldChar w:fldCharType="separate"/>
          </w:r>
          <w:r w:rsidR="008B075F" w:rsidRPr="008B075F">
            <w:rPr>
              <w:noProof/>
              <w:lang w:val="en-GB"/>
            </w:rPr>
            <w:t>[5]</w:t>
          </w:r>
          <w:r w:rsidR="00250538">
            <w:rPr>
              <w:lang w:val="en-GB"/>
            </w:rPr>
            <w:fldChar w:fldCharType="end"/>
          </w:r>
        </w:sdtContent>
      </w:sdt>
      <w:r w:rsidRPr="008255C8">
        <w:rPr>
          <w:lang w:val="en-GB"/>
        </w:rPr>
        <w:t xml:space="preserve">. </w:t>
      </w:r>
    </w:p>
    <w:p w:rsidR="005F59FE" w:rsidRPr="008255C8" w:rsidRDefault="005F59FE" w:rsidP="004E766D">
      <w:pPr>
        <w:rPr>
          <w:lang w:val="en-GB"/>
        </w:rPr>
      </w:pPr>
    </w:p>
    <w:p w:rsidR="005F59FE" w:rsidRDefault="005F59FE" w:rsidP="004E766D">
      <w:pPr>
        <w:rPr>
          <w:lang w:val="en-GB"/>
        </w:rPr>
      </w:pPr>
      <w:r w:rsidRPr="008255C8">
        <w:rPr>
          <w:lang w:val="en-GB"/>
        </w:rPr>
        <w:t>The LCP will work as follow</w:t>
      </w:r>
      <w:r w:rsidR="003A1B91">
        <w:rPr>
          <w:lang w:val="en-GB"/>
        </w:rPr>
        <w:t>s</w:t>
      </w:r>
      <w:r w:rsidRPr="008255C8">
        <w:rPr>
          <w:lang w:val="en-GB"/>
        </w:rPr>
        <w:t xml:space="preserve">: when a reader acquires an e-book, the content (texts, images, etc.) will be </w:t>
      </w:r>
      <w:r w:rsidR="003A1B91" w:rsidRPr="008255C8">
        <w:rPr>
          <w:lang w:val="en-GB"/>
        </w:rPr>
        <w:t>protec</w:t>
      </w:r>
      <w:r w:rsidR="003A1B91">
        <w:rPr>
          <w:lang w:val="en-GB"/>
        </w:rPr>
        <w:t>ted</w:t>
      </w:r>
      <w:r w:rsidR="003A1B91" w:rsidRPr="008255C8">
        <w:rPr>
          <w:lang w:val="en-GB"/>
        </w:rPr>
        <w:t xml:space="preserve"> </w:t>
      </w:r>
      <w:r w:rsidR="003A1B91">
        <w:rPr>
          <w:lang w:val="en-GB"/>
        </w:rPr>
        <w:t xml:space="preserve">with a </w:t>
      </w:r>
      <w:r w:rsidRPr="008255C8">
        <w:rPr>
          <w:lang w:val="en-GB"/>
        </w:rPr>
        <w:t xml:space="preserve">password </w:t>
      </w:r>
      <w:r w:rsidR="003A1B91">
        <w:rPr>
          <w:lang w:val="en-GB"/>
        </w:rPr>
        <w:t xml:space="preserve">encryption </w:t>
      </w:r>
      <w:r w:rsidRPr="008255C8">
        <w:rPr>
          <w:lang w:val="en-GB"/>
        </w:rPr>
        <w:t xml:space="preserve">and the hash of the password will be associated with the file and/or the reading application. </w:t>
      </w:r>
      <w:r w:rsidR="003A1B91">
        <w:rPr>
          <w:lang w:val="en-GB"/>
        </w:rPr>
        <w:t>T</w:t>
      </w:r>
      <w:r w:rsidRPr="008255C8">
        <w:rPr>
          <w:lang w:val="en-GB"/>
        </w:rPr>
        <w:t xml:space="preserve">o read the e-book, the user will be prompted to enter it the first time before accessing the </w:t>
      </w:r>
      <w:r w:rsidR="003A1B91">
        <w:rPr>
          <w:lang w:val="en-GB"/>
        </w:rPr>
        <w:t>content. Since the password can</w:t>
      </w:r>
      <w:r w:rsidRPr="008255C8">
        <w:rPr>
          <w:lang w:val="en-GB"/>
        </w:rPr>
        <w:t>not be changed and will be set at purchase time, it can be define</w:t>
      </w:r>
      <w:r w:rsidR="003A1B91">
        <w:rPr>
          <w:lang w:val="en-GB"/>
        </w:rPr>
        <w:t>d</w:t>
      </w:r>
      <w:r w:rsidRPr="008255C8">
        <w:rPr>
          <w:lang w:val="en-GB"/>
        </w:rPr>
        <w:t xml:space="preserve"> by the vendor/publisher (to be e.g. the reader full name, email address, credit card number, etc.) </w:t>
      </w:r>
      <w:sdt>
        <w:sdtPr>
          <w:rPr>
            <w:lang w:val="en-GB"/>
          </w:rPr>
          <w:id w:val="1117486256"/>
          <w:citation/>
        </w:sdtPr>
        <w:sdtContent>
          <w:r w:rsidR="003A1B91">
            <w:rPr>
              <w:lang w:val="en-GB"/>
            </w:rPr>
            <w:fldChar w:fldCharType="begin"/>
          </w:r>
          <w:r w:rsidR="003A1B91" w:rsidRPr="00A25DD4">
            <w:rPr>
              <w:lang w:val="en-GB"/>
            </w:rPr>
            <w:instrText xml:space="preserve"> CITATION Bil12 \l 1035 </w:instrText>
          </w:r>
          <w:r w:rsidR="003A1B91">
            <w:rPr>
              <w:lang w:val="en-GB"/>
            </w:rPr>
            <w:fldChar w:fldCharType="separate"/>
          </w:r>
          <w:r w:rsidR="008B075F" w:rsidRPr="008B075F">
            <w:rPr>
              <w:noProof/>
              <w:lang w:val="en-GB"/>
            </w:rPr>
            <w:t>[5]</w:t>
          </w:r>
          <w:r w:rsidR="003A1B91">
            <w:rPr>
              <w:lang w:val="en-GB"/>
            </w:rPr>
            <w:fldChar w:fldCharType="end"/>
          </w:r>
        </w:sdtContent>
      </w:sdt>
      <w:r w:rsidRPr="008255C8">
        <w:rPr>
          <w:lang w:val="en-GB"/>
        </w:rPr>
        <w:t>.</w:t>
      </w:r>
    </w:p>
    <w:p w:rsidR="00B80A9F" w:rsidRDefault="00B80A9F" w:rsidP="004E766D">
      <w:pPr>
        <w:rPr>
          <w:lang w:val="en-GB"/>
        </w:rPr>
      </w:pPr>
    </w:p>
    <w:p w:rsidR="00B80A9F" w:rsidRDefault="00B80A9F" w:rsidP="00B80A9F">
      <w:pPr>
        <w:rPr>
          <w:lang w:val="en-GB"/>
        </w:rPr>
      </w:pPr>
      <w:r w:rsidRPr="008255C8">
        <w:rPr>
          <w:lang w:val="en-GB"/>
        </w:rPr>
        <w:t>With the password protection, there is no need to communicate with a</w:t>
      </w:r>
      <w:r>
        <w:rPr>
          <w:lang w:val="en-GB"/>
        </w:rPr>
        <w:t>n</w:t>
      </w:r>
      <w:r w:rsidRPr="008255C8">
        <w:rPr>
          <w:lang w:val="en-GB"/>
        </w:rPr>
        <w:t xml:space="preserve"> authentication server, so LCP will work offline and it also means that the reader will really own the e-book (as long as he remembers the password) even if the provider ceases its activities. He will also have the freedom to have copies of his e-books on any devices he owns without limitation. The reader will be able to share his e-book; but will have to communicate the password too, so limiting him to people he trusts (friends/family) and refrain him to over-share it. </w:t>
      </w:r>
      <w:r>
        <w:rPr>
          <w:lang w:val="en-GB"/>
        </w:rPr>
        <w:t>F</w:t>
      </w:r>
      <w:r w:rsidRPr="008255C8">
        <w:rPr>
          <w:lang w:val="en-GB"/>
        </w:rPr>
        <w:t xml:space="preserve">inally LCP will better respect user privacy by not spying the reader usage </w:t>
      </w:r>
      <w:sdt>
        <w:sdtPr>
          <w:rPr>
            <w:lang w:val="en-GB"/>
          </w:rPr>
          <w:id w:val="1250242664"/>
          <w:citation/>
        </w:sdtPr>
        <w:sdtContent>
          <w:r>
            <w:rPr>
              <w:lang w:val="en-GB"/>
            </w:rPr>
            <w:fldChar w:fldCharType="begin"/>
          </w:r>
          <w:r w:rsidRPr="00B80A9F">
            <w:rPr>
              <w:lang w:val="en-GB"/>
            </w:rPr>
            <w:instrText xml:space="preserve"> CITATION Bil12 \l 1035 </w:instrText>
          </w:r>
          <w:r>
            <w:rPr>
              <w:lang w:val="en-GB"/>
            </w:rPr>
            <w:fldChar w:fldCharType="separate"/>
          </w:r>
          <w:r w:rsidR="008B075F" w:rsidRPr="008B075F">
            <w:rPr>
              <w:noProof/>
              <w:lang w:val="en-GB"/>
            </w:rPr>
            <w:t>[5]</w:t>
          </w:r>
          <w:r>
            <w:rPr>
              <w:lang w:val="en-GB"/>
            </w:rPr>
            <w:fldChar w:fldCharType="end"/>
          </w:r>
        </w:sdtContent>
      </w:sdt>
      <w:r w:rsidRPr="008255C8">
        <w:rPr>
          <w:lang w:val="en-GB"/>
        </w:rPr>
        <w:t xml:space="preserve"> </w:t>
      </w:r>
      <w:r>
        <w:rPr>
          <w:lang w:val="en-GB"/>
        </w:rPr>
        <w:t>(</w:t>
      </w:r>
      <w:r w:rsidRPr="008255C8">
        <w:rPr>
          <w:lang w:val="en-GB"/>
        </w:rPr>
        <w:t xml:space="preserve">Why Consider LCP for </w:t>
      </w:r>
      <w:r>
        <w:rPr>
          <w:lang w:val="en-GB"/>
        </w:rPr>
        <w:t>EPUB? and What Is LCP? sections)</w:t>
      </w:r>
      <w:r w:rsidRPr="008255C8">
        <w:rPr>
          <w:lang w:val="en-GB"/>
        </w:rPr>
        <w:t xml:space="preserve">. </w:t>
      </w:r>
    </w:p>
    <w:p w:rsidR="00A86155" w:rsidRDefault="00A86155" w:rsidP="00B80A9F">
      <w:pPr>
        <w:rPr>
          <w:lang w:val="en-GB"/>
        </w:rPr>
      </w:pPr>
    </w:p>
    <w:p w:rsidR="00A86155" w:rsidRDefault="00A86155" w:rsidP="00B80A9F">
      <w:pPr>
        <w:rPr>
          <w:lang w:val="en-GB"/>
        </w:rPr>
      </w:pPr>
      <w:r w:rsidRPr="008255C8">
        <w:rPr>
          <w:lang w:val="en-GB"/>
        </w:rPr>
        <w:t>With the content encryption, the publisher/vendor can also define limitation on usage like printing, copy of content, editing, etc. There will be also a possibility to set a</w:t>
      </w:r>
      <w:r>
        <w:rPr>
          <w:lang w:val="en-GB"/>
        </w:rPr>
        <w:t>n</w:t>
      </w:r>
      <w:r w:rsidRPr="008255C8">
        <w:rPr>
          <w:lang w:val="en-GB"/>
        </w:rPr>
        <w:t xml:space="preserve"> expiration date which can be interesting for library lending. Basically, the provider will be able to set the same type of protection that he can do with other DRM </w:t>
      </w:r>
      <w:sdt>
        <w:sdtPr>
          <w:rPr>
            <w:lang w:val="en-GB"/>
          </w:rPr>
          <w:id w:val="-986013894"/>
          <w:citation/>
        </w:sdtPr>
        <w:sdtContent>
          <w:r>
            <w:rPr>
              <w:lang w:val="en-GB"/>
            </w:rPr>
            <w:fldChar w:fldCharType="begin"/>
          </w:r>
          <w:r w:rsidRPr="00A86155">
            <w:rPr>
              <w:lang w:val="en-GB"/>
            </w:rPr>
            <w:instrText xml:space="preserve"> CITATION Bil12 \l 1035 </w:instrText>
          </w:r>
          <w:r>
            <w:rPr>
              <w:lang w:val="en-GB"/>
            </w:rPr>
            <w:fldChar w:fldCharType="separate"/>
          </w:r>
          <w:r w:rsidR="008B075F" w:rsidRPr="008B075F">
            <w:rPr>
              <w:noProof/>
              <w:lang w:val="en-GB"/>
            </w:rPr>
            <w:t>[5]</w:t>
          </w:r>
          <w:r>
            <w:rPr>
              <w:lang w:val="en-GB"/>
            </w:rPr>
            <w:fldChar w:fldCharType="end"/>
          </w:r>
        </w:sdtContent>
      </w:sdt>
      <w:r w:rsidRPr="008255C8">
        <w:rPr>
          <w:lang w:val="en-GB"/>
        </w:rPr>
        <w:t xml:space="preserve"> </w:t>
      </w:r>
      <w:r>
        <w:rPr>
          <w:lang w:val="en-GB"/>
        </w:rPr>
        <w:t>(EPUB LCP Requirements section)</w:t>
      </w:r>
      <w:r w:rsidRPr="008255C8">
        <w:rPr>
          <w:lang w:val="en-GB"/>
        </w:rPr>
        <w:t>.</w:t>
      </w:r>
    </w:p>
    <w:p w:rsidR="00382399" w:rsidRDefault="00382399" w:rsidP="00B80A9F">
      <w:pPr>
        <w:rPr>
          <w:lang w:val="en-GB"/>
        </w:rPr>
      </w:pPr>
    </w:p>
    <w:p w:rsidR="00B80A9F" w:rsidRPr="008255C8" w:rsidRDefault="00382399" w:rsidP="00B97E66">
      <w:pPr>
        <w:rPr>
          <w:lang w:val="en-GB"/>
        </w:rPr>
      </w:pPr>
      <w:r w:rsidRPr="008255C8">
        <w:rPr>
          <w:lang w:val="en-GB"/>
        </w:rPr>
        <w:t xml:space="preserve">By lightweight, it means </w:t>
      </w:r>
      <w:r>
        <w:rPr>
          <w:lang w:val="en-GB"/>
        </w:rPr>
        <w:t>f</w:t>
      </w:r>
      <w:r w:rsidRPr="008255C8">
        <w:rPr>
          <w:lang w:val="en-GB"/>
        </w:rPr>
        <w:t>or the user device, less power and memory will be required, a fast decryption proces</w:t>
      </w:r>
      <w:r>
        <w:rPr>
          <w:lang w:val="en-GB"/>
        </w:rPr>
        <w:t>s and no commu</w:t>
      </w:r>
      <w:r w:rsidRPr="008255C8">
        <w:rPr>
          <w:lang w:val="en-GB"/>
        </w:rPr>
        <w:t xml:space="preserve">nication with a server </w:t>
      </w:r>
      <w:sdt>
        <w:sdtPr>
          <w:rPr>
            <w:lang w:val="en-GB"/>
          </w:rPr>
          <w:id w:val="1092513044"/>
          <w:citation/>
        </w:sdtPr>
        <w:sdtContent>
          <w:r w:rsidR="00C6491C">
            <w:rPr>
              <w:lang w:val="en-GB"/>
            </w:rPr>
            <w:fldChar w:fldCharType="begin"/>
          </w:r>
          <w:r w:rsidR="00C6491C" w:rsidRPr="00C6491C">
            <w:rPr>
              <w:lang w:val="en-GB"/>
            </w:rPr>
            <w:instrText xml:space="preserve"> CITATION Bil12 \l 1035 </w:instrText>
          </w:r>
          <w:r w:rsidR="00C6491C">
            <w:rPr>
              <w:lang w:val="en-GB"/>
            </w:rPr>
            <w:fldChar w:fldCharType="separate"/>
          </w:r>
          <w:r w:rsidR="008B075F" w:rsidRPr="008B075F">
            <w:rPr>
              <w:noProof/>
              <w:lang w:val="en-GB"/>
            </w:rPr>
            <w:t>[5]</w:t>
          </w:r>
          <w:r w:rsidR="00C6491C">
            <w:rPr>
              <w:lang w:val="en-GB"/>
            </w:rPr>
            <w:fldChar w:fldCharType="end"/>
          </w:r>
        </w:sdtContent>
      </w:sdt>
      <w:r w:rsidRPr="008255C8">
        <w:rPr>
          <w:lang w:val="en-GB"/>
        </w:rPr>
        <w:t xml:space="preserve"> </w:t>
      </w:r>
      <w:r w:rsidR="00C6491C">
        <w:rPr>
          <w:lang w:val="en-GB"/>
        </w:rPr>
        <w:t>(What Is LCP? section)</w:t>
      </w:r>
      <w:r w:rsidRPr="008255C8">
        <w:rPr>
          <w:lang w:val="en-GB"/>
        </w:rPr>
        <w:t xml:space="preserve">. For the provider, it will only need a simple signing/encryption mechanism, for example a web service without needing a complex server architecture </w:t>
      </w:r>
      <w:sdt>
        <w:sdtPr>
          <w:rPr>
            <w:lang w:val="en-GB"/>
          </w:rPr>
          <w:id w:val="-1432895237"/>
          <w:citation/>
        </w:sdtPr>
        <w:sdtContent>
          <w:r w:rsidR="005878A9">
            <w:rPr>
              <w:lang w:val="en-GB"/>
            </w:rPr>
            <w:fldChar w:fldCharType="begin"/>
          </w:r>
          <w:r w:rsidR="005878A9" w:rsidRPr="005878A9">
            <w:rPr>
              <w:lang w:val="en-GB"/>
            </w:rPr>
            <w:instrText xml:space="preserve"> CITATION Bil121 \l 1035 </w:instrText>
          </w:r>
          <w:r w:rsidR="005878A9">
            <w:rPr>
              <w:lang w:val="en-GB"/>
            </w:rPr>
            <w:fldChar w:fldCharType="separate"/>
          </w:r>
          <w:r w:rsidR="008B075F" w:rsidRPr="008B075F">
            <w:rPr>
              <w:noProof/>
              <w:lang w:val="en-GB"/>
            </w:rPr>
            <w:t>[9]</w:t>
          </w:r>
          <w:r w:rsidR="005878A9">
            <w:rPr>
              <w:lang w:val="en-GB"/>
            </w:rPr>
            <w:fldChar w:fldCharType="end"/>
          </w:r>
        </w:sdtContent>
      </w:sdt>
      <w:r w:rsidRPr="008255C8">
        <w:rPr>
          <w:lang w:val="en-GB"/>
        </w:rPr>
        <w:t xml:space="preserve"> </w:t>
      </w:r>
      <w:r w:rsidR="005878A9">
        <w:rPr>
          <w:lang w:val="en-GB"/>
        </w:rPr>
        <w:t>(</w:t>
      </w:r>
      <w:r w:rsidRPr="008255C8">
        <w:rPr>
          <w:lang w:val="en-GB"/>
        </w:rPr>
        <w:t>What Is LCP? and Require</w:t>
      </w:r>
      <w:r w:rsidR="005878A9">
        <w:rPr>
          <w:lang w:val="en-GB"/>
        </w:rPr>
        <w:t>ments sections)</w:t>
      </w:r>
      <w:r w:rsidRPr="008255C8">
        <w:rPr>
          <w:lang w:val="en-GB"/>
        </w:rPr>
        <w:t xml:space="preserve">. However, the cost in term of price as well as the licensing will be addressed later </w:t>
      </w:r>
      <w:sdt>
        <w:sdtPr>
          <w:rPr>
            <w:lang w:val="en-GB"/>
          </w:rPr>
          <w:id w:val="1370725507"/>
          <w:citation/>
        </w:sdtPr>
        <w:sdtContent>
          <w:r w:rsidR="005878A9">
            <w:rPr>
              <w:lang w:val="en-GB"/>
            </w:rPr>
            <w:fldChar w:fldCharType="begin"/>
          </w:r>
          <w:r w:rsidR="005878A9" w:rsidRPr="005878A9">
            <w:rPr>
              <w:lang w:val="en-GB"/>
            </w:rPr>
            <w:instrText xml:space="preserve"> CITATION Bil121 \l 1035 </w:instrText>
          </w:r>
          <w:r w:rsidR="005878A9">
            <w:rPr>
              <w:lang w:val="en-GB"/>
            </w:rPr>
            <w:fldChar w:fldCharType="separate"/>
          </w:r>
          <w:r w:rsidR="008B075F" w:rsidRPr="008B075F">
            <w:rPr>
              <w:noProof/>
              <w:lang w:val="en-GB"/>
            </w:rPr>
            <w:t>[9]</w:t>
          </w:r>
          <w:r w:rsidR="005878A9">
            <w:rPr>
              <w:lang w:val="en-GB"/>
            </w:rPr>
            <w:fldChar w:fldCharType="end"/>
          </w:r>
        </w:sdtContent>
      </w:sdt>
      <w:r w:rsidR="005878A9">
        <w:rPr>
          <w:lang w:val="en-GB"/>
        </w:rPr>
        <w:t xml:space="preserve"> (Requirements section)</w:t>
      </w:r>
      <w:r w:rsidRPr="008255C8">
        <w:rPr>
          <w:lang w:val="en-GB"/>
        </w:rPr>
        <w:t>, which makes it unclear how much it will really be. And also, there are known patents</w:t>
      </w:r>
      <w:r w:rsidRPr="008255C8">
        <w:rPr>
          <w:rStyle w:val="FootnoteReference"/>
          <w:lang w:val="en-GB"/>
        </w:rPr>
        <w:footnoteReference w:id="15"/>
      </w:r>
      <w:r w:rsidRPr="008255C8">
        <w:rPr>
          <w:lang w:val="en-GB"/>
        </w:rPr>
        <w:t xml:space="preserve"> that exist, so a risk to have to pay royalties to third parties as an extra cost for the LCP implementation.</w:t>
      </w:r>
    </w:p>
    <w:p w:rsidR="005F59FE" w:rsidRPr="008255C8" w:rsidRDefault="005F59FE" w:rsidP="004E766D">
      <w:pPr>
        <w:rPr>
          <w:lang w:val="en-GB"/>
        </w:rPr>
      </w:pPr>
    </w:p>
    <w:p w:rsidR="005F59FE" w:rsidRPr="008255C8" w:rsidRDefault="005F59FE" w:rsidP="005F59FE">
      <w:pPr>
        <w:pStyle w:val="Heading3"/>
      </w:pPr>
      <w:bookmarkStart w:id="68" w:name="_Toc347432606"/>
      <w:r w:rsidRPr="008255C8">
        <w:t>Advantages and Limitations of Lightweight DRM</w:t>
      </w:r>
      <w:bookmarkEnd w:id="68"/>
    </w:p>
    <w:p w:rsidR="00F819C4" w:rsidRPr="008255C8" w:rsidRDefault="005F59FE" w:rsidP="00382399">
      <w:pPr>
        <w:rPr>
          <w:lang w:val="en-GB"/>
        </w:rPr>
      </w:pPr>
      <w:r w:rsidRPr="008255C8">
        <w:rPr>
          <w:lang w:val="en-GB"/>
        </w:rPr>
        <w:t xml:space="preserve">A first argument for the IDPF is to make LCP a standard. This way, it will allow more devices and reading applications to be able to open and display the protected content, ensuring better interoperability. The </w:t>
      </w:r>
      <w:r w:rsidR="00B97E66">
        <w:rPr>
          <w:lang w:val="en-GB"/>
        </w:rPr>
        <w:t>user</w:t>
      </w:r>
      <w:r w:rsidRPr="008255C8">
        <w:rPr>
          <w:lang w:val="en-GB"/>
        </w:rPr>
        <w:t xml:space="preserve"> would enjoy acquiring and reading e-books from different vendors/publishers using his favourite application/device, thus reducing the market fragmentation or lock-in </w:t>
      </w:r>
      <w:sdt>
        <w:sdtPr>
          <w:rPr>
            <w:lang w:val="en-GB"/>
          </w:rPr>
          <w:id w:val="1466539237"/>
          <w:citation/>
        </w:sdtPr>
        <w:sdtContent>
          <w:r w:rsidR="00B97E66">
            <w:rPr>
              <w:lang w:val="en-GB"/>
            </w:rPr>
            <w:fldChar w:fldCharType="begin"/>
          </w:r>
          <w:r w:rsidR="00B97E66" w:rsidRPr="00B97E66">
            <w:rPr>
              <w:lang w:val="en-GB"/>
            </w:rPr>
            <w:instrText xml:space="preserve"> CITATION Bil12 \l 1035 </w:instrText>
          </w:r>
          <w:r w:rsidR="00B97E66">
            <w:rPr>
              <w:lang w:val="en-GB"/>
            </w:rPr>
            <w:fldChar w:fldCharType="separate"/>
          </w:r>
          <w:r w:rsidR="008B075F" w:rsidRPr="008B075F">
            <w:rPr>
              <w:noProof/>
              <w:lang w:val="en-GB"/>
            </w:rPr>
            <w:t>[5]</w:t>
          </w:r>
          <w:r w:rsidR="00B97E66">
            <w:rPr>
              <w:lang w:val="en-GB"/>
            </w:rPr>
            <w:fldChar w:fldCharType="end"/>
          </w:r>
        </w:sdtContent>
      </w:sdt>
      <w:r w:rsidRPr="008255C8">
        <w:rPr>
          <w:lang w:val="en-GB"/>
        </w:rPr>
        <w:t xml:space="preserve"> </w:t>
      </w:r>
      <w:r w:rsidR="00B97E66">
        <w:rPr>
          <w:lang w:val="en-GB"/>
        </w:rPr>
        <w:t>(</w:t>
      </w:r>
      <w:r w:rsidRPr="008255C8">
        <w:rPr>
          <w:lang w:val="en-GB"/>
        </w:rPr>
        <w:t>Why</w:t>
      </w:r>
      <w:r w:rsidR="00B97E66">
        <w:rPr>
          <w:lang w:val="en-GB"/>
        </w:rPr>
        <w:t xml:space="preserve"> Consider LCP for EPUB? </w:t>
      </w:r>
      <w:proofErr w:type="gramStart"/>
      <w:r w:rsidR="00B97E66">
        <w:rPr>
          <w:lang w:val="en-GB"/>
        </w:rPr>
        <w:t>Section)</w:t>
      </w:r>
      <w:r w:rsidRPr="008255C8">
        <w:rPr>
          <w:lang w:val="en-GB"/>
        </w:rPr>
        <w:t>.</w:t>
      </w:r>
      <w:proofErr w:type="gramEnd"/>
      <w:r w:rsidRPr="008255C8">
        <w:rPr>
          <w:lang w:val="en-GB"/>
        </w:rPr>
        <w:t xml:space="preserve"> However, the same document also states that </w:t>
      </w:r>
      <w:r w:rsidRPr="008255C8">
        <w:rPr>
          <w:lang w:val="en-GB"/>
        </w:rPr>
        <w:lastRenderedPageBreak/>
        <w:t xml:space="preserve">“the resulting EPUB LCP [...] would likely be published under licensing regimes. [...] Use of the technology would be expected to be charged on a cost recovery basis.” </w:t>
      </w:r>
      <w:sdt>
        <w:sdtPr>
          <w:rPr>
            <w:lang w:val="en-GB"/>
          </w:rPr>
          <w:id w:val="-955720988"/>
          <w:citation/>
        </w:sdtPr>
        <w:sdtContent>
          <w:r w:rsidR="00B97E66">
            <w:rPr>
              <w:lang w:val="en-GB"/>
            </w:rPr>
            <w:fldChar w:fldCharType="begin"/>
          </w:r>
          <w:r w:rsidR="00B97E66" w:rsidRPr="00A25DD4">
            <w:rPr>
              <w:lang w:val="en-GB"/>
            </w:rPr>
            <w:instrText xml:space="preserve"> CITATION Bil12 \l 1035 </w:instrText>
          </w:r>
          <w:r w:rsidR="00B97E66">
            <w:rPr>
              <w:lang w:val="en-GB"/>
            </w:rPr>
            <w:fldChar w:fldCharType="separate"/>
          </w:r>
          <w:r w:rsidR="008B075F" w:rsidRPr="008B075F">
            <w:rPr>
              <w:noProof/>
              <w:lang w:val="en-GB"/>
            </w:rPr>
            <w:t>[5]</w:t>
          </w:r>
          <w:r w:rsidR="00B97E66">
            <w:rPr>
              <w:lang w:val="en-GB"/>
            </w:rPr>
            <w:fldChar w:fldCharType="end"/>
          </w:r>
        </w:sdtContent>
      </w:sdt>
      <w:r w:rsidRPr="008255C8">
        <w:rPr>
          <w:lang w:val="en-GB"/>
        </w:rPr>
        <w:t xml:space="preserve"> </w:t>
      </w:r>
      <w:r w:rsidR="00B97E66">
        <w:rPr>
          <w:lang w:val="en-GB"/>
        </w:rPr>
        <w:t>(</w:t>
      </w:r>
      <w:r w:rsidRPr="008255C8">
        <w:rPr>
          <w:lang w:val="en-GB"/>
        </w:rPr>
        <w:t xml:space="preserve">What Is the Recommended Process </w:t>
      </w:r>
      <w:proofErr w:type="gramStart"/>
      <w:r w:rsidRPr="008255C8">
        <w:rPr>
          <w:lang w:val="en-GB"/>
        </w:rPr>
        <w:t>For</w:t>
      </w:r>
      <w:proofErr w:type="gramEnd"/>
      <w:r w:rsidR="00B97E66">
        <w:rPr>
          <w:lang w:val="en-GB"/>
        </w:rPr>
        <w:t xml:space="preserve"> Defining LCP for EPUB? section)</w:t>
      </w:r>
      <w:r w:rsidRPr="008255C8">
        <w:rPr>
          <w:lang w:val="en-GB"/>
        </w:rPr>
        <w:t xml:space="preserve">. So the risk is that some application/device providers will refuse to implement the LCP and/or some e-book vendors would continue to use other DRM systems and ignore LCP. </w:t>
      </w:r>
    </w:p>
    <w:p w:rsidR="00F819C4" w:rsidRPr="008255C8" w:rsidRDefault="00F819C4" w:rsidP="005F59FE">
      <w:pPr>
        <w:rPr>
          <w:lang w:val="en-GB"/>
        </w:rPr>
      </w:pPr>
    </w:p>
    <w:p w:rsidR="00F819C4" w:rsidRPr="008255C8" w:rsidRDefault="005F59FE" w:rsidP="005F59FE">
      <w:pPr>
        <w:rPr>
          <w:lang w:val="en-GB"/>
        </w:rPr>
      </w:pPr>
      <w:r w:rsidRPr="008255C8">
        <w:rPr>
          <w:lang w:val="en-GB"/>
        </w:rPr>
        <w:t xml:space="preserve">IDPF </w:t>
      </w:r>
      <w:r w:rsidR="00033F6F">
        <w:rPr>
          <w:lang w:val="en-GB"/>
        </w:rPr>
        <w:t>envisi</w:t>
      </w:r>
      <w:r w:rsidR="008D5D0F">
        <w:rPr>
          <w:lang w:val="en-GB"/>
        </w:rPr>
        <w:t>on</w:t>
      </w:r>
      <w:r w:rsidRPr="008255C8">
        <w:rPr>
          <w:lang w:val="en-GB"/>
        </w:rPr>
        <w:t xml:space="preserve"> some possible weaknesses. First, the LCP, like any DRM, will </w:t>
      </w:r>
      <w:r w:rsidR="00033F6F">
        <w:rPr>
          <w:lang w:val="en-GB"/>
        </w:rPr>
        <w:t xml:space="preserve">likely </w:t>
      </w:r>
      <w:r w:rsidRPr="008255C8">
        <w:rPr>
          <w:lang w:val="en-GB"/>
        </w:rPr>
        <w:t xml:space="preserve">be cracked. But, they </w:t>
      </w:r>
      <w:r w:rsidR="00033F6F">
        <w:rPr>
          <w:lang w:val="en-GB"/>
        </w:rPr>
        <w:t>rely</w:t>
      </w:r>
      <w:r w:rsidRPr="008255C8">
        <w:rPr>
          <w:lang w:val="en-GB"/>
        </w:rPr>
        <w:t xml:space="preserve"> on the anti-circumvention law (see section 2.3) to have some level of crack protection </w:t>
      </w:r>
      <w:sdt>
        <w:sdtPr>
          <w:rPr>
            <w:lang w:val="en-GB"/>
          </w:rPr>
          <w:id w:val="-1067268516"/>
          <w:citation/>
        </w:sdtPr>
        <w:sdtContent>
          <w:r w:rsidR="00033F6F">
            <w:rPr>
              <w:lang w:val="en-GB"/>
            </w:rPr>
            <w:fldChar w:fldCharType="begin"/>
          </w:r>
          <w:r w:rsidR="00033F6F" w:rsidRPr="00033F6F">
            <w:rPr>
              <w:lang w:val="en-GB"/>
            </w:rPr>
            <w:instrText xml:space="preserve"> CITATION Bil12 \l 1035 </w:instrText>
          </w:r>
          <w:r w:rsidR="00033F6F">
            <w:rPr>
              <w:lang w:val="en-GB"/>
            </w:rPr>
            <w:fldChar w:fldCharType="separate"/>
          </w:r>
          <w:r w:rsidR="008B075F" w:rsidRPr="008B075F">
            <w:rPr>
              <w:noProof/>
              <w:lang w:val="en-GB"/>
            </w:rPr>
            <w:t>[5]</w:t>
          </w:r>
          <w:r w:rsidR="00033F6F">
            <w:rPr>
              <w:lang w:val="en-GB"/>
            </w:rPr>
            <w:fldChar w:fldCharType="end"/>
          </w:r>
        </w:sdtContent>
      </w:sdt>
      <w:r w:rsidRPr="008255C8">
        <w:rPr>
          <w:lang w:val="en-GB"/>
        </w:rPr>
        <w:t xml:space="preserve"> </w:t>
      </w:r>
      <w:r w:rsidR="00033F6F">
        <w:rPr>
          <w:lang w:val="en-GB"/>
        </w:rPr>
        <w:t>(What Is LCP? section); such as the illegality of a DRM removal tool</w:t>
      </w:r>
      <w:r w:rsidRPr="008255C8">
        <w:rPr>
          <w:lang w:val="en-GB"/>
        </w:rPr>
        <w:t xml:space="preserve">. While modern DRM have some possibilities to recover and resist to crack, the LCP will not benefit from such features and because it is designed to not spy on the user, it means that it is not possible to monitor user activities such as suspicious ones </w:t>
      </w:r>
      <w:sdt>
        <w:sdtPr>
          <w:rPr>
            <w:lang w:val="en-GB"/>
          </w:rPr>
          <w:id w:val="-2125690233"/>
          <w:citation/>
        </w:sdtPr>
        <w:sdtContent>
          <w:r w:rsidR="00033F6F">
            <w:rPr>
              <w:lang w:val="en-GB"/>
            </w:rPr>
            <w:fldChar w:fldCharType="begin"/>
          </w:r>
          <w:r w:rsidR="00033F6F" w:rsidRPr="00033F6F">
            <w:rPr>
              <w:lang w:val="en-GB"/>
            </w:rPr>
            <w:instrText xml:space="preserve"> CITATION Bil121 \l 1035 </w:instrText>
          </w:r>
          <w:r w:rsidR="00033F6F">
            <w:rPr>
              <w:lang w:val="en-GB"/>
            </w:rPr>
            <w:fldChar w:fldCharType="separate"/>
          </w:r>
          <w:r w:rsidR="008B075F" w:rsidRPr="008B075F">
            <w:rPr>
              <w:noProof/>
              <w:lang w:val="en-GB"/>
            </w:rPr>
            <w:t>[9]</w:t>
          </w:r>
          <w:r w:rsidR="00033F6F">
            <w:rPr>
              <w:lang w:val="en-GB"/>
            </w:rPr>
            <w:fldChar w:fldCharType="end"/>
          </w:r>
        </w:sdtContent>
      </w:sdt>
      <w:r w:rsidRPr="008255C8">
        <w:rPr>
          <w:lang w:val="en-GB"/>
        </w:rPr>
        <w:t xml:space="preserve"> </w:t>
      </w:r>
      <w:r w:rsidR="00033F6F">
        <w:rPr>
          <w:lang w:val="en-GB"/>
        </w:rPr>
        <w:t>(What Is LCP? section)</w:t>
      </w:r>
      <w:r w:rsidRPr="008255C8">
        <w:rPr>
          <w:lang w:val="en-GB"/>
        </w:rPr>
        <w:t xml:space="preserve">. The others weaknesses concern the </w:t>
      </w:r>
      <w:r w:rsidR="00033F6F">
        <w:rPr>
          <w:lang w:val="en-GB"/>
        </w:rPr>
        <w:t>difficulties</w:t>
      </w:r>
      <w:r w:rsidRPr="008255C8">
        <w:rPr>
          <w:lang w:val="en-GB"/>
        </w:rPr>
        <w:t xml:space="preserve"> to have some business model such as “Domain authentication”, “License chaining”, “Master-slave schemes” and “Forward-and-delete” models </w:t>
      </w:r>
      <w:sdt>
        <w:sdtPr>
          <w:rPr>
            <w:lang w:val="en-GB"/>
          </w:rPr>
          <w:id w:val="878055619"/>
          <w:citation/>
        </w:sdtPr>
        <w:sdtContent>
          <w:r w:rsidR="00033F6F">
            <w:rPr>
              <w:lang w:val="en-GB"/>
            </w:rPr>
            <w:fldChar w:fldCharType="begin"/>
          </w:r>
          <w:r w:rsidR="00033F6F" w:rsidRPr="00033F6F">
            <w:rPr>
              <w:lang w:val="en-GB"/>
            </w:rPr>
            <w:instrText xml:space="preserve"> CITATION Bil121 \l 1035 </w:instrText>
          </w:r>
          <w:r w:rsidR="00033F6F">
            <w:rPr>
              <w:lang w:val="en-GB"/>
            </w:rPr>
            <w:fldChar w:fldCharType="separate"/>
          </w:r>
          <w:r w:rsidR="008B075F" w:rsidRPr="008B075F">
            <w:rPr>
              <w:noProof/>
              <w:lang w:val="en-GB"/>
            </w:rPr>
            <w:t>[9]</w:t>
          </w:r>
          <w:r w:rsidR="00033F6F">
            <w:rPr>
              <w:lang w:val="en-GB"/>
            </w:rPr>
            <w:fldChar w:fldCharType="end"/>
          </w:r>
        </w:sdtContent>
      </w:sdt>
      <w:r w:rsidRPr="008255C8">
        <w:rPr>
          <w:lang w:val="en-GB"/>
        </w:rPr>
        <w:t xml:space="preserve"> </w:t>
      </w:r>
      <w:r w:rsidR="00033F6F">
        <w:rPr>
          <w:lang w:val="en-GB"/>
        </w:rPr>
        <w:t>(</w:t>
      </w:r>
      <w:r w:rsidRPr="008255C8">
        <w:rPr>
          <w:lang w:val="en-GB"/>
        </w:rPr>
        <w:t>What Is LC</w:t>
      </w:r>
      <w:r w:rsidR="00033F6F">
        <w:rPr>
          <w:lang w:val="en-GB"/>
        </w:rPr>
        <w:t>P? section)</w:t>
      </w:r>
      <w:r w:rsidRPr="008255C8">
        <w:rPr>
          <w:lang w:val="en-GB"/>
        </w:rPr>
        <w:t xml:space="preserve">. </w:t>
      </w:r>
    </w:p>
    <w:p w:rsidR="00F819C4" w:rsidRPr="008255C8" w:rsidRDefault="00F819C4" w:rsidP="005F59FE">
      <w:pPr>
        <w:rPr>
          <w:lang w:val="en-GB"/>
        </w:rPr>
      </w:pPr>
    </w:p>
    <w:p w:rsidR="00F819C4" w:rsidRPr="008255C8" w:rsidRDefault="005F59FE" w:rsidP="005F59FE">
      <w:pPr>
        <w:rPr>
          <w:lang w:val="en-GB"/>
        </w:rPr>
      </w:pPr>
      <w:r w:rsidRPr="008255C8">
        <w:rPr>
          <w:lang w:val="en-GB"/>
        </w:rPr>
        <w:t>Another concern is ho</w:t>
      </w:r>
      <w:r w:rsidR="00852BCB" w:rsidRPr="008255C8">
        <w:rPr>
          <w:lang w:val="en-GB"/>
        </w:rPr>
        <w:t xml:space="preserve">w </w:t>
      </w:r>
      <w:r w:rsidR="00BE6F83" w:rsidRPr="008255C8">
        <w:rPr>
          <w:lang w:val="en-GB"/>
        </w:rPr>
        <w:t>the IDPF</w:t>
      </w:r>
      <w:r w:rsidR="00BE6F83">
        <w:rPr>
          <w:lang w:val="en-GB"/>
        </w:rPr>
        <w:t xml:space="preserve"> </w:t>
      </w:r>
      <w:r w:rsidR="00852BCB" w:rsidRPr="008255C8">
        <w:rPr>
          <w:lang w:val="en-GB"/>
        </w:rPr>
        <w:t xml:space="preserve">will </w:t>
      </w:r>
      <w:r w:rsidR="00BE6F83">
        <w:rPr>
          <w:lang w:val="en-GB"/>
        </w:rPr>
        <w:t>deal</w:t>
      </w:r>
      <w:r w:rsidR="00852BCB" w:rsidRPr="008255C8">
        <w:rPr>
          <w:lang w:val="en-GB"/>
        </w:rPr>
        <w:t xml:space="preserve"> with free</w:t>
      </w:r>
      <w:r w:rsidRPr="008255C8">
        <w:rPr>
          <w:lang w:val="en-GB"/>
        </w:rPr>
        <w:t xml:space="preserve"> reading software licensed under the GNU General Public License Ver</w:t>
      </w:r>
      <w:r w:rsidR="00852BCB" w:rsidRPr="008255C8">
        <w:rPr>
          <w:lang w:val="en-GB"/>
        </w:rPr>
        <w:t>sion 3 (GPLv3) such as Calibre</w:t>
      </w:r>
      <w:r w:rsidR="00852BCB" w:rsidRPr="008255C8">
        <w:rPr>
          <w:rStyle w:val="FootnoteReference"/>
          <w:lang w:val="en-GB"/>
        </w:rPr>
        <w:footnoteReference w:id="16"/>
      </w:r>
      <w:r w:rsidRPr="008255C8">
        <w:rPr>
          <w:lang w:val="en-GB"/>
        </w:rPr>
        <w:t xml:space="preserve">. The GPLv3 </w:t>
      </w:r>
      <w:r w:rsidR="00046F20">
        <w:rPr>
          <w:lang w:val="en-GB"/>
        </w:rPr>
        <w:t>section</w:t>
      </w:r>
      <w:r w:rsidRPr="008255C8">
        <w:rPr>
          <w:lang w:val="en-GB"/>
        </w:rPr>
        <w:t xml:space="preserve"> 3 of the terms and conditions state that “[...</w:t>
      </w:r>
      <w:proofErr w:type="gramStart"/>
      <w:r w:rsidRPr="008255C8">
        <w:rPr>
          <w:lang w:val="en-GB"/>
        </w:rPr>
        <w:t>]you</w:t>
      </w:r>
      <w:proofErr w:type="gramEnd"/>
      <w:r w:rsidRPr="008255C8">
        <w:rPr>
          <w:lang w:val="en-GB"/>
        </w:rPr>
        <w:t xml:space="preserve"> waive any legal power to forbid circumvention of technological measures[...]” </w:t>
      </w:r>
      <w:sdt>
        <w:sdtPr>
          <w:rPr>
            <w:lang w:val="en-GB"/>
          </w:rPr>
          <w:id w:val="-707952913"/>
          <w:citation/>
        </w:sdtPr>
        <w:sdtContent>
          <w:r w:rsidR="00763B2E">
            <w:rPr>
              <w:lang w:val="en-GB"/>
            </w:rPr>
            <w:fldChar w:fldCharType="begin"/>
          </w:r>
          <w:r w:rsidR="00763B2E" w:rsidRPr="00A25DD4">
            <w:rPr>
              <w:lang w:val="en-GB"/>
            </w:rPr>
            <w:instrText xml:space="preserve"> CITATION GNU07 \l 1035 </w:instrText>
          </w:r>
          <w:r w:rsidR="00763B2E">
            <w:rPr>
              <w:lang w:val="en-GB"/>
            </w:rPr>
            <w:fldChar w:fldCharType="separate"/>
          </w:r>
          <w:r w:rsidR="008B075F" w:rsidRPr="008B075F">
            <w:rPr>
              <w:noProof/>
              <w:lang w:val="en-GB"/>
            </w:rPr>
            <w:t>[37]</w:t>
          </w:r>
          <w:r w:rsidR="00763B2E">
            <w:rPr>
              <w:lang w:val="en-GB"/>
            </w:rPr>
            <w:fldChar w:fldCharType="end"/>
          </w:r>
        </w:sdtContent>
      </w:sdt>
      <w:r w:rsidRPr="008255C8">
        <w:rPr>
          <w:lang w:val="en-GB"/>
        </w:rPr>
        <w:t xml:space="preserve">, in other words, anyone with programming skills would legally have the right to modify the Calibre software to e.g. add a feature to ‘save the EPUB e-book unencrypted’ and the right to distribute such modified version of the application. So will IDPF forbid free application to implement the LCP and in doing so, </w:t>
      </w:r>
      <w:proofErr w:type="spellStart"/>
      <w:r w:rsidRPr="008255C8">
        <w:rPr>
          <w:lang w:val="en-GB"/>
        </w:rPr>
        <w:t>loosing</w:t>
      </w:r>
      <w:proofErr w:type="spellEnd"/>
      <w:r w:rsidRPr="008255C8">
        <w:rPr>
          <w:lang w:val="en-GB"/>
        </w:rPr>
        <w:t xml:space="preserve"> the interoperability? Or will they allow such software to implement LCP, knowing that the protection can legally be nullified? </w:t>
      </w:r>
    </w:p>
    <w:p w:rsidR="00F819C4" w:rsidRPr="008255C8" w:rsidRDefault="00F819C4" w:rsidP="005F59FE">
      <w:pPr>
        <w:rPr>
          <w:lang w:val="en-GB"/>
        </w:rPr>
      </w:pPr>
    </w:p>
    <w:p w:rsidR="00B831DA" w:rsidRPr="008255C8" w:rsidRDefault="005F59FE" w:rsidP="005F59FE">
      <w:pPr>
        <w:rPr>
          <w:lang w:val="en-GB"/>
        </w:rPr>
      </w:pPr>
      <w:r w:rsidRPr="008255C8">
        <w:rPr>
          <w:lang w:val="en-GB"/>
        </w:rPr>
        <w:t>Finally, there is no clear date when the LCP will be rel</w:t>
      </w:r>
      <w:r w:rsidR="00F819C4" w:rsidRPr="008255C8">
        <w:rPr>
          <w:lang w:val="en-GB"/>
        </w:rPr>
        <w:t>eased</w:t>
      </w:r>
      <w:r w:rsidR="008D5D0F">
        <w:rPr>
          <w:lang w:val="en-GB"/>
        </w:rPr>
        <w:t xml:space="preserve"> not even decision to stop or continue</w:t>
      </w:r>
      <w:r w:rsidR="00F819C4" w:rsidRPr="008255C8">
        <w:rPr>
          <w:lang w:val="en-GB"/>
        </w:rPr>
        <w:t>. In the use cases and re</w:t>
      </w:r>
      <w:r w:rsidRPr="008255C8">
        <w:rPr>
          <w:lang w:val="en-GB"/>
        </w:rPr>
        <w:t xml:space="preserve">quirements, it only states that “IDPF solicit contributions of existing technology that could become the basis of a market-relevant solution for LCP within the next 12 calendar months or less” </w:t>
      </w:r>
      <w:sdt>
        <w:sdtPr>
          <w:rPr>
            <w:lang w:val="en-GB"/>
          </w:rPr>
          <w:id w:val="1171521232"/>
          <w:citation/>
        </w:sdtPr>
        <w:sdtContent>
          <w:r w:rsidR="008D5D0F">
            <w:rPr>
              <w:lang w:val="en-GB"/>
            </w:rPr>
            <w:fldChar w:fldCharType="begin"/>
          </w:r>
          <w:r w:rsidR="008D5D0F" w:rsidRPr="008D5D0F">
            <w:rPr>
              <w:lang w:val="en-GB"/>
            </w:rPr>
            <w:instrText xml:space="preserve"> CITATION Bil12 \l 1035 </w:instrText>
          </w:r>
          <w:r w:rsidR="008D5D0F">
            <w:rPr>
              <w:lang w:val="en-GB"/>
            </w:rPr>
            <w:fldChar w:fldCharType="separate"/>
          </w:r>
          <w:r w:rsidR="008B075F" w:rsidRPr="008B075F">
            <w:rPr>
              <w:noProof/>
              <w:lang w:val="en-GB"/>
            </w:rPr>
            <w:t>[5]</w:t>
          </w:r>
          <w:r w:rsidR="008D5D0F">
            <w:rPr>
              <w:lang w:val="en-GB"/>
            </w:rPr>
            <w:fldChar w:fldCharType="end"/>
          </w:r>
        </w:sdtContent>
      </w:sdt>
      <w:r w:rsidRPr="008255C8">
        <w:rPr>
          <w:lang w:val="en-GB"/>
        </w:rPr>
        <w:t xml:space="preserve"> </w:t>
      </w:r>
      <w:r w:rsidR="008D5D0F">
        <w:rPr>
          <w:lang w:val="en-GB"/>
        </w:rPr>
        <w:t>(</w:t>
      </w:r>
      <w:r w:rsidRPr="008255C8">
        <w:rPr>
          <w:lang w:val="en-GB"/>
        </w:rPr>
        <w:t>Why</w:t>
      </w:r>
      <w:r w:rsidR="008D5D0F">
        <w:rPr>
          <w:lang w:val="en-GB"/>
        </w:rPr>
        <w:t xml:space="preserve"> Consider LCP for EPUB? section)</w:t>
      </w:r>
      <w:r w:rsidRPr="008255C8">
        <w:rPr>
          <w:lang w:val="en-GB"/>
        </w:rPr>
        <w:t xml:space="preserve">, meaning </w:t>
      </w:r>
      <w:r w:rsidR="008D5D0F">
        <w:rPr>
          <w:lang w:val="en-GB"/>
        </w:rPr>
        <w:t>several month more?</w:t>
      </w:r>
      <w:r w:rsidRPr="008255C8">
        <w:rPr>
          <w:lang w:val="en-GB"/>
        </w:rPr>
        <w:t xml:space="preserve"> And also that IDPF envisions the possibility that there can be no LCP at all: “[...</w:t>
      </w:r>
      <w:proofErr w:type="gramStart"/>
      <w:r w:rsidRPr="008255C8">
        <w:rPr>
          <w:lang w:val="en-GB"/>
        </w:rPr>
        <w:t>]it</w:t>
      </w:r>
      <w:proofErr w:type="gramEnd"/>
      <w:r w:rsidRPr="008255C8">
        <w:rPr>
          <w:lang w:val="en-GB"/>
        </w:rPr>
        <w:t xml:space="preserve"> does not represent any commitment by the IDPF to establish a solution. [...] it may become clear that no feasible standardized solution would be sufficiently useful or accepted, or that no solution is forthcoming that will sufficientl</w:t>
      </w:r>
      <w:r w:rsidR="00B831DA" w:rsidRPr="008255C8">
        <w:rPr>
          <w:lang w:val="en-GB"/>
        </w:rPr>
        <w:t>y address critical requirements</w:t>
      </w:r>
      <w:r w:rsidRPr="008255C8">
        <w:rPr>
          <w:lang w:val="en-GB"/>
        </w:rPr>
        <w:t xml:space="preserve">” </w:t>
      </w:r>
      <w:sdt>
        <w:sdtPr>
          <w:rPr>
            <w:lang w:val="en-GB"/>
          </w:rPr>
          <w:id w:val="-324125893"/>
          <w:citation/>
        </w:sdtPr>
        <w:sdtContent>
          <w:r w:rsidR="008D5D0F">
            <w:rPr>
              <w:lang w:val="en-GB"/>
            </w:rPr>
            <w:fldChar w:fldCharType="begin"/>
          </w:r>
          <w:r w:rsidR="008D5D0F" w:rsidRPr="008D5D0F">
            <w:rPr>
              <w:lang w:val="en-GB"/>
            </w:rPr>
            <w:instrText xml:space="preserve"> CITATION Req12 \l 1035 </w:instrText>
          </w:r>
          <w:r w:rsidR="008D5D0F">
            <w:rPr>
              <w:lang w:val="en-GB"/>
            </w:rPr>
            <w:fldChar w:fldCharType="separate"/>
          </w:r>
          <w:r w:rsidR="008B075F" w:rsidRPr="008B075F">
            <w:rPr>
              <w:noProof/>
              <w:lang w:val="en-GB"/>
            </w:rPr>
            <w:t>[21]</w:t>
          </w:r>
          <w:r w:rsidR="008D5D0F">
            <w:rPr>
              <w:lang w:val="en-GB"/>
            </w:rPr>
            <w:fldChar w:fldCharType="end"/>
          </w:r>
        </w:sdtContent>
      </w:sdt>
      <w:r w:rsidRPr="008255C8">
        <w:rPr>
          <w:lang w:val="en-GB"/>
        </w:rPr>
        <w:t xml:space="preserve">. </w:t>
      </w:r>
    </w:p>
    <w:p w:rsidR="00B831DA" w:rsidRPr="008255C8" w:rsidRDefault="00B831DA" w:rsidP="005F59FE">
      <w:pPr>
        <w:rPr>
          <w:lang w:val="en-GB"/>
        </w:rPr>
      </w:pPr>
    </w:p>
    <w:p w:rsidR="00191C38" w:rsidRPr="008255C8" w:rsidRDefault="001F153A" w:rsidP="00356603">
      <w:pPr>
        <w:pStyle w:val="Heading1"/>
      </w:pPr>
      <w:bookmarkStart w:id="69" w:name="_Toc347432607"/>
      <w:r w:rsidRPr="008255C8">
        <w:lastRenderedPageBreak/>
        <w:t>DRM-Free</w:t>
      </w:r>
      <w:bookmarkEnd w:id="69"/>
    </w:p>
    <w:p w:rsidR="001F153A" w:rsidRPr="008255C8" w:rsidRDefault="001F153A" w:rsidP="001F153A">
      <w:pPr>
        <w:pStyle w:val="Heading2"/>
        <w:numPr>
          <w:ilvl w:val="1"/>
          <w:numId w:val="1"/>
        </w:numPr>
        <w:rPr>
          <w:lang w:val="en-GB"/>
        </w:rPr>
      </w:pPr>
      <w:bookmarkStart w:id="70" w:name="_Toc347432608"/>
      <w:r w:rsidRPr="008255C8">
        <w:rPr>
          <w:lang w:val="en-GB"/>
        </w:rPr>
        <w:t>DRM Opponents and Limitations</w:t>
      </w:r>
      <w:bookmarkEnd w:id="70"/>
    </w:p>
    <w:p w:rsidR="008255C8" w:rsidRDefault="008255C8" w:rsidP="008255C8">
      <w:pPr>
        <w:rPr>
          <w:lang w:val="en-GB"/>
        </w:rPr>
      </w:pPr>
      <w:r w:rsidRPr="008255C8">
        <w:rPr>
          <w:lang w:val="en-GB"/>
        </w:rPr>
        <w:t>The opponent to the DRM, such as the Free Software Foundation (</w:t>
      </w:r>
      <w:r w:rsidR="00715DAB">
        <w:rPr>
          <w:lang w:val="en-GB"/>
        </w:rPr>
        <w:t>FSF</w:t>
      </w:r>
      <w:r w:rsidRPr="008255C8">
        <w:rPr>
          <w:lang w:val="en-GB"/>
        </w:rPr>
        <w:t>) through their ‘defective by design’</w:t>
      </w:r>
      <w:r w:rsidR="00C208D3">
        <w:rPr>
          <w:lang w:val="en-GB"/>
        </w:rPr>
        <w:t xml:space="preserve"> </w:t>
      </w:r>
      <w:sdt>
        <w:sdtPr>
          <w:rPr>
            <w:lang w:val="en-GB"/>
          </w:rPr>
          <w:id w:val="-646893477"/>
          <w:citation/>
        </w:sdtPr>
        <w:sdtContent>
          <w:r w:rsidR="00C208D3">
            <w:rPr>
              <w:lang w:val="en-GB"/>
            </w:rPr>
            <w:fldChar w:fldCharType="begin"/>
          </w:r>
          <w:r w:rsidR="00C208D3" w:rsidRPr="00C208D3">
            <w:rPr>
              <w:lang w:val="en-GB"/>
            </w:rPr>
            <w:instrText xml:space="preserve"> CITATION Mat06 \l 1035 </w:instrText>
          </w:r>
          <w:r w:rsidR="00C208D3">
            <w:rPr>
              <w:lang w:val="en-GB"/>
            </w:rPr>
            <w:fldChar w:fldCharType="separate"/>
          </w:r>
          <w:r w:rsidR="008B075F" w:rsidRPr="008B075F">
            <w:rPr>
              <w:noProof/>
              <w:lang w:val="en-GB"/>
            </w:rPr>
            <w:t>[38]</w:t>
          </w:r>
          <w:r w:rsidR="00C208D3">
            <w:rPr>
              <w:lang w:val="en-GB"/>
            </w:rPr>
            <w:fldChar w:fldCharType="end"/>
          </w:r>
        </w:sdtContent>
      </w:sdt>
      <w:r w:rsidRPr="008255C8">
        <w:rPr>
          <w:lang w:val="en-GB"/>
        </w:rPr>
        <w:t xml:space="preserve"> campaign define DRM as “Digital Restriction Management” because </w:t>
      </w:r>
      <w:r w:rsidR="00C208D3">
        <w:rPr>
          <w:lang w:val="en-GB"/>
        </w:rPr>
        <w:t>DRM restrict</w:t>
      </w:r>
      <w:r w:rsidRPr="008255C8">
        <w:rPr>
          <w:lang w:val="en-GB"/>
        </w:rPr>
        <w:t xml:space="preserve"> the fair use like limitation of the private copies and backup, hard or impossible to share, swap, offer or resell purchased files. It als</w:t>
      </w:r>
      <w:r w:rsidR="00DC03D4">
        <w:rPr>
          <w:lang w:val="en-GB"/>
        </w:rPr>
        <w:t xml:space="preserve">o </w:t>
      </w:r>
      <w:r w:rsidR="00C208D3">
        <w:rPr>
          <w:lang w:val="en-GB"/>
        </w:rPr>
        <w:t>“</w:t>
      </w:r>
      <w:r w:rsidR="00DC03D4">
        <w:rPr>
          <w:lang w:val="en-GB"/>
        </w:rPr>
        <w:t>imprison</w:t>
      </w:r>
      <w:r w:rsidR="00C208D3">
        <w:rPr>
          <w:lang w:val="en-GB"/>
        </w:rPr>
        <w:t>s”</w:t>
      </w:r>
      <w:r w:rsidR="00DC03D4">
        <w:rPr>
          <w:lang w:val="en-GB"/>
        </w:rPr>
        <w:t xml:space="preserve"> the user in non-free</w:t>
      </w:r>
      <w:r w:rsidR="00DC03D4">
        <w:rPr>
          <w:rStyle w:val="FootnoteReference"/>
          <w:lang w:val="en-GB"/>
        </w:rPr>
        <w:footnoteReference w:id="17"/>
      </w:r>
      <w:r w:rsidRPr="008255C8">
        <w:rPr>
          <w:lang w:val="en-GB"/>
        </w:rPr>
        <w:t xml:space="preserve"> reading software where the user </w:t>
      </w:r>
      <w:r w:rsidR="00C208D3">
        <w:rPr>
          <w:lang w:val="en-GB"/>
        </w:rPr>
        <w:t xml:space="preserve">is forced to agree with policy </w:t>
      </w:r>
      <w:r w:rsidRPr="008255C8">
        <w:rPr>
          <w:lang w:val="en-GB"/>
        </w:rPr>
        <w:t>that may downgrade his r</w:t>
      </w:r>
      <w:r w:rsidR="00C208D3">
        <w:rPr>
          <w:lang w:val="en-GB"/>
        </w:rPr>
        <w:t>ights with new software upgrade</w:t>
      </w:r>
      <w:r w:rsidRPr="008255C8">
        <w:rPr>
          <w:lang w:val="en-GB"/>
        </w:rPr>
        <w:t xml:space="preserve"> otherwise he </w:t>
      </w:r>
      <w:proofErr w:type="spellStart"/>
      <w:r w:rsidRPr="008255C8">
        <w:rPr>
          <w:lang w:val="en-GB"/>
        </w:rPr>
        <w:t>looses</w:t>
      </w:r>
      <w:proofErr w:type="spellEnd"/>
      <w:r w:rsidRPr="008255C8">
        <w:rPr>
          <w:lang w:val="en-GB"/>
        </w:rPr>
        <w:t xml:space="preserve"> his files. They raise privacy concerns </w:t>
      </w:r>
      <w:r w:rsidR="00C208D3">
        <w:rPr>
          <w:lang w:val="en-GB"/>
        </w:rPr>
        <w:t xml:space="preserve">since </w:t>
      </w:r>
      <w:r w:rsidRPr="008255C8">
        <w:rPr>
          <w:lang w:val="en-GB"/>
        </w:rPr>
        <w:t xml:space="preserve">such software can monitor user hard disk and spy </w:t>
      </w:r>
      <w:r w:rsidR="00C208D3">
        <w:rPr>
          <w:lang w:val="en-GB"/>
        </w:rPr>
        <w:t>computer</w:t>
      </w:r>
      <w:r w:rsidR="00CD5F66">
        <w:rPr>
          <w:lang w:val="en-GB"/>
        </w:rPr>
        <w:t xml:space="preserve"> usage. They</w:t>
      </w:r>
      <w:r w:rsidRPr="008255C8">
        <w:rPr>
          <w:lang w:val="en-GB"/>
        </w:rPr>
        <w:t xml:space="preserve"> </w:t>
      </w:r>
      <w:r w:rsidR="00CD5F66">
        <w:rPr>
          <w:lang w:val="en-GB"/>
        </w:rPr>
        <w:t xml:space="preserve">also </w:t>
      </w:r>
      <w:r w:rsidRPr="008255C8">
        <w:rPr>
          <w:lang w:val="en-GB"/>
        </w:rPr>
        <w:t>denounce a back-door that allow vendor to remotely delete the e-books form the devices of the users; with the example of Amazon removing the George Orwell 1984 e-book from hundreds of users</w:t>
      </w:r>
      <w:r w:rsidR="00DC03D4">
        <w:rPr>
          <w:rStyle w:val="FootnoteReference"/>
          <w:lang w:val="en-GB"/>
        </w:rPr>
        <w:footnoteReference w:id="18"/>
      </w:r>
      <w:r w:rsidRPr="008255C8">
        <w:rPr>
          <w:lang w:val="en-GB"/>
        </w:rPr>
        <w:t xml:space="preserve"> or more recently clearing the </w:t>
      </w:r>
      <w:r w:rsidR="00DC03D4">
        <w:rPr>
          <w:lang w:val="en-GB"/>
        </w:rPr>
        <w:t>full collection from one reader</w:t>
      </w:r>
      <w:r w:rsidR="00DC03D4">
        <w:rPr>
          <w:rStyle w:val="FootnoteReference"/>
          <w:lang w:val="en-GB"/>
        </w:rPr>
        <w:footnoteReference w:id="19"/>
      </w:r>
      <w:r w:rsidRPr="008255C8">
        <w:rPr>
          <w:lang w:val="en-GB"/>
        </w:rPr>
        <w:t xml:space="preserve">. </w:t>
      </w:r>
    </w:p>
    <w:p w:rsidR="008255C8" w:rsidRDefault="008255C8" w:rsidP="008255C8">
      <w:pPr>
        <w:rPr>
          <w:lang w:val="en-GB"/>
        </w:rPr>
      </w:pPr>
    </w:p>
    <w:p w:rsidR="00DC03D4" w:rsidRDefault="008255C8" w:rsidP="008255C8">
      <w:pPr>
        <w:rPr>
          <w:lang w:val="en-GB"/>
        </w:rPr>
      </w:pPr>
      <w:r w:rsidRPr="008255C8">
        <w:rPr>
          <w:lang w:val="en-GB"/>
        </w:rPr>
        <w:t xml:space="preserve">Even if the EU DIRECTIVE 2001/29/EC </w:t>
      </w:r>
      <w:sdt>
        <w:sdtPr>
          <w:rPr>
            <w:lang w:val="en-GB"/>
          </w:rPr>
          <w:id w:val="-24643630"/>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8B075F" w:rsidRPr="008B075F">
            <w:rPr>
              <w:noProof/>
              <w:lang w:val="en-GB"/>
            </w:rPr>
            <w:t>[12]</w:t>
          </w:r>
          <w:r w:rsidR="00CD5F66">
            <w:rPr>
              <w:lang w:val="en-GB"/>
            </w:rPr>
            <w:fldChar w:fldCharType="end"/>
          </w:r>
        </w:sdtContent>
      </w:sdt>
      <w:r w:rsidR="00CD5F66">
        <w:rPr>
          <w:lang w:val="en-GB"/>
        </w:rPr>
        <w:t xml:space="preserve"> article 6(4)</w:t>
      </w:r>
      <w:r w:rsidRPr="008255C8">
        <w:rPr>
          <w:lang w:val="en-GB"/>
        </w:rPr>
        <w:t xml:space="preserve"> request that the DRM respect some of the </w:t>
      </w:r>
      <w:r w:rsidR="00CD5F66">
        <w:rPr>
          <w:lang w:val="en-GB"/>
        </w:rPr>
        <w:t xml:space="preserve">fair use </w:t>
      </w:r>
      <w:r w:rsidRPr="008255C8">
        <w:rPr>
          <w:lang w:val="en-GB"/>
        </w:rPr>
        <w:t xml:space="preserve">exceptions (from </w:t>
      </w:r>
      <w:sdt>
        <w:sdtPr>
          <w:rPr>
            <w:lang w:val="en-GB"/>
          </w:rPr>
          <w:id w:val="629209270"/>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8B075F" w:rsidRPr="008B075F">
            <w:rPr>
              <w:noProof/>
              <w:lang w:val="en-GB"/>
            </w:rPr>
            <w:t>[12]</w:t>
          </w:r>
          <w:r w:rsidR="00CD5F66">
            <w:rPr>
              <w:lang w:val="en-GB"/>
            </w:rPr>
            <w:fldChar w:fldCharType="end"/>
          </w:r>
        </w:sdtContent>
      </w:sdt>
      <w:r w:rsidRPr="008255C8">
        <w:rPr>
          <w:lang w:val="en-GB"/>
        </w:rPr>
        <w:t xml:space="preserve"> </w:t>
      </w:r>
      <w:r w:rsidR="00CD5F66">
        <w:rPr>
          <w:lang w:val="en-GB"/>
        </w:rPr>
        <w:t>article 5</w:t>
      </w:r>
      <w:r w:rsidRPr="008255C8">
        <w:rPr>
          <w:lang w:val="en-GB"/>
        </w:rPr>
        <w:t xml:space="preserve">); it makes for example optional the private copy and as such, in the Finnish COPYRIGHT ACT </w:t>
      </w:r>
      <w:sdt>
        <w:sdtPr>
          <w:rPr>
            <w:lang w:val="en-GB"/>
          </w:rPr>
          <w:id w:val="-350493646"/>
          <w:citation/>
        </w:sdtPr>
        <w:sdtContent>
          <w:r w:rsidR="00CD5F66">
            <w:rPr>
              <w:lang w:val="en-GB"/>
            </w:rPr>
            <w:fldChar w:fldCharType="begin"/>
          </w:r>
          <w:r w:rsidR="00CD5F66" w:rsidRPr="00CD5F66">
            <w:rPr>
              <w:lang w:val="en-GB"/>
            </w:rPr>
            <w:instrText xml:space="preserve"> CITATION Min10 \l 1035 </w:instrText>
          </w:r>
          <w:r w:rsidR="00CD5F66">
            <w:rPr>
              <w:lang w:val="en-GB"/>
            </w:rPr>
            <w:fldChar w:fldCharType="separate"/>
          </w:r>
          <w:r w:rsidR="008B075F" w:rsidRPr="008B075F">
            <w:rPr>
              <w:noProof/>
              <w:lang w:val="en-GB"/>
            </w:rPr>
            <w:t>[13]</w:t>
          </w:r>
          <w:r w:rsidR="00CD5F66">
            <w:rPr>
              <w:lang w:val="en-GB"/>
            </w:rPr>
            <w:fldChar w:fldCharType="end"/>
          </w:r>
        </w:sdtContent>
      </w:sdt>
      <w:r w:rsidR="00CD5F66">
        <w:rPr>
          <w:lang w:val="en-GB"/>
        </w:rPr>
        <w:t xml:space="preserve"> section </w:t>
      </w:r>
      <w:proofErr w:type="gramStart"/>
      <w:r w:rsidR="00CD5F66">
        <w:rPr>
          <w:lang w:val="en-GB"/>
        </w:rPr>
        <w:t>50c(</w:t>
      </w:r>
      <w:proofErr w:type="gramEnd"/>
      <w:r w:rsidR="00CD5F66">
        <w:rPr>
          <w:lang w:val="en-GB"/>
        </w:rPr>
        <w:t>1)</w:t>
      </w:r>
      <w:r w:rsidRPr="008255C8">
        <w:rPr>
          <w:lang w:val="en-GB"/>
        </w:rPr>
        <w:t xml:space="preserve"> this exception is not present; so in Finland, a DRM can legally forbid the private copy that confirm the </w:t>
      </w:r>
      <w:r w:rsidR="00CD5F66">
        <w:rPr>
          <w:lang w:val="en-GB"/>
        </w:rPr>
        <w:t>FSF</w:t>
      </w:r>
      <w:r w:rsidRPr="008255C8">
        <w:rPr>
          <w:lang w:val="en-GB"/>
        </w:rPr>
        <w:t xml:space="preserve"> concerns. There are many others fair uses that may be restricted by DRM such as reproduction by the press, communication to the public </w:t>
      </w:r>
      <w:sdt>
        <w:sdtPr>
          <w:rPr>
            <w:lang w:val="en-GB"/>
          </w:rPr>
          <w:id w:val="23996766"/>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8B075F" w:rsidRPr="008B075F">
            <w:rPr>
              <w:noProof/>
              <w:lang w:val="en-GB"/>
            </w:rPr>
            <w:t>[12]</w:t>
          </w:r>
          <w:r w:rsidR="00CD5F66">
            <w:rPr>
              <w:lang w:val="en-GB"/>
            </w:rPr>
            <w:fldChar w:fldCharType="end"/>
          </w:r>
        </w:sdtContent>
      </w:sdt>
      <w:r w:rsidR="00CD5F66">
        <w:rPr>
          <w:lang w:val="en-GB"/>
        </w:rPr>
        <w:t xml:space="preserve"> article 5(3)(c)</w:t>
      </w:r>
      <w:r w:rsidRPr="008255C8">
        <w:rPr>
          <w:lang w:val="en-GB"/>
        </w:rPr>
        <w:t xml:space="preserve">, use for purpose of caricature, parody or pastiche </w:t>
      </w:r>
      <w:sdt>
        <w:sdtPr>
          <w:rPr>
            <w:lang w:val="en-GB"/>
          </w:rPr>
          <w:id w:val="-1805075151"/>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8B075F" w:rsidRPr="008B075F">
            <w:rPr>
              <w:noProof/>
              <w:lang w:val="en-GB"/>
            </w:rPr>
            <w:t>[12]</w:t>
          </w:r>
          <w:r w:rsidR="00CD5F66">
            <w:rPr>
              <w:lang w:val="en-GB"/>
            </w:rPr>
            <w:fldChar w:fldCharType="end"/>
          </w:r>
        </w:sdtContent>
      </w:sdt>
      <w:r w:rsidR="00CD5F66">
        <w:rPr>
          <w:lang w:val="en-GB"/>
        </w:rPr>
        <w:t xml:space="preserve"> article 5(3)(k)</w:t>
      </w:r>
      <w:r w:rsidRPr="008255C8">
        <w:rPr>
          <w:lang w:val="en-GB"/>
        </w:rPr>
        <w:t xml:space="preserve">, use during religious celebration </w:t>
      </w:r>
      <w:sdt>
        <w:sdtPr>
          <w:rPr>
            <w:lang w:val="en-GB"/>
          </w:rPr>
          <w:id w:val="805904117"/>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8B075F" w:rsidRPr="008B075F">
            <w:rPr>
              <w:noProof/>
              <w:lang w:val="en-GB"/>
            </w:rPr>
            <w:t>[12]</w:t>
          </w:r>
          <w:r w:rsidR="00CD5F66">
            <w:rPr>
              <w:lang w:val="en-GB"/>
            </w:rPr>
            <w:fldChar w:fldCharType="end"/>
          </w:r>
        </w:sdtContent>
      </w:sdt>
      <w:r w:rsidRPr="008255C8">
        <w:rPr>
          <w:lang w:val="en-GB"/>
        </w:rPr>
        <w:t xml:space="preserve"> article 5(3</w:t>
      </w:r>
      <w:r w:rsidR="00CD5F66">
        <w:rPr>
          <w:lang w:val="en-GB"/>
        </w:rPr>
        <w:t>)(g).</w:t>
      </w:r>
      <w:r w:rsidRPr="008255C8">
        <w:rPr>
          <w:lang w:val="en-GB"/>
        </w:rPr>
        <w:t xml:space="preserve"> </w:t>
      </w:r>
    </w:p>
    <w:p w:rsidR="00DC03D4" w:rsidRDefault="00DC03D4" w:rsidP="008255C8">
      <w:pPr>
        <w:rPr>
          <w:lang w:val="en-GB"/>
        </w:rPr>
      </w:pPr>
    </w:p>
    <w:p w:rsidR="00DC03D4" w:rsidRDefault="00665801" w:rsidP="008255C8">
      <w:pPr>
        <w:rPr>
          <w:lang w:val="en-GB"/>
        </w:rPr>
      </w:pPr>
      <w:proofErr w:type="spellStart"/>
      <w:r w:rsidRPr="00665801">
        <w:rPr>
          <w:lang w:val="en-GB"/>
        </w:rPr>
        <w:t>Dusollier</w:t>
      </w:r>
      <w:proofErr w:type="spellEnd"/>
      <w:r>
        <w:rPr>
          <w:lang w:val="en-GB"/>
        </w:rPr>
        <w:t xml:space="preserve"> </w:t>
      </w:r>
      <w:sdt>
        <w:sdtPr>
          <w:rPr>
            <w:lang w:val="en-GB"/>
          </w:rPr>
          <w:id w:val="-657382010"/>
          <w:citation/>
        </w:sdtPr>
        <w:sdtContent>
          <w:r w:rsidR="0036172A">
            <w:rPr>
              <w:lang w:val="en-GB"/>
            </w:rPr>
            <w:fldChar w:fldCharType="begin"/>
          </w:r>
          <w:r w:rsidR="0036172A" w:rsidRPr="0036172A">
            <w:rPr>
              <w:lang w:val="en-GB"/>
            </w:rPr>
            <w:instrText xml:space="preserve"> CITATION Dus01 \l 1035 </w:instrText>
          </w:r>
          <w:r w:rsidR="0036172A">
            <w:rPr>
              <w:lang w:val="en-GB"/>
            </w:rPr>
            <w:fldChar w:fldCharType="separate"/>
          </w:r>
          <w:r w:rsidR="008B075F" w:rsidRPr="008B075F">
            <w:rPr>
              <w:noProof/>
              <w:lang w:val="en-GB"/>
            </w:rPr>
            <w:t>[39]</w:t>
          </w:r>
          <w:r w:rsidR="0036172A">
            <w:rPr>
              <w:lang w:val="en-GB"/>
            </w:rPr>
            <w:fldChar w:fldCharType="end"/>
          </w:r>
        </w:sdtContent>
      </w:sdt>
      <w:r w:rsidR="008255C8" w:rsidRPr="008255C8">
        <w:rPr>
          <w:lang w:val="en-GB"/>
        </w:rPr>
        <w:t xml:space="preserve"> complain</w:t>
      </w:r>
      <w:r w:rsidR="0036172A">
        <w:rPr>
          <w:lang w:val="en-GB"/>
        </w:rPr>
        <w:t>s</w:t>
      </w:r>
      <w:r w:rsidR="008255C8" w:rsidRPr="008255C8">
        <w:rPr>
          <w:lang w:val="en-GB"/>
        </w:rPr>
        <w:t xml:space="preserve"> that the DRM is more a protection for the services of the provider than a protection of the copyright</w:t>
      </w:r>
      <w:r w:rsidR="0036172A">
        <w:rPr>
          <w:rStyle w:val="FootnoteReference"/>
          <w:lang w:val="en-GB"/>
        </w:rPr>
        <w:footnoteReference w:id="20"/>
      </w:r>
      <w:r w:rsidR="008255C8" w:rsidRPr="008255C8">
        <w:rPr>
          <w:lang w:val="en-GB"/>
        </w:rPr>
        <w:t xml:space="preserve">. The </w:t>
      </w:r>
      <w:r w:rsidR="00DD6C68">
        <w:rPr>
          <w:lang w:val="en-GB"/>
        </w:rPr>
        <w:t xml:space="preserve">fair use </w:t>
      </w:r>
      <w:r w:rsidR="008255C8" w:rsidRPr="008255C8">
        <w:rPr>
          <w:lang w:val="en-GB"/>
        </w:rPr>
        <w:t>exceptions, that DRM must follow, concern almost only public institutions (libraries, schools, museums, hospitals or prisons) and thus can be unfair for a private user. A</w:t>
      </w:r>
      <w:r w:rsidR="00DD6C68">
        <w:rPr>
          <w:lang w:val="en-GB"/>
        </w:rPr>
        <w:t>s</w:t>
      </w:r>
      <w:r w:rsidR="008255C8" w:rsidRPr="008255C8">
        <w:rPr>
          <w:lang w:val="en-GB"/>
        </w:rPr>
        <w:t xml:space="preserve"> example</w:t>
      </w:r>
      <w:r w:rsidR="00DD6C68">
        <w:rPr>
          <w:lang w:val="en-GB"/>
        </w:rPr>
        <w:t>, an individual</w:t>
      </w:r>
      <w:r w:rsidR="008255C8" w:rsidRPr="008255C8">
        <w:rPr>
          <w:lang w:val="en-GB"/>
        </w:rPr>
        <w:t xml:space="preserve"> user want to copy part of the text of a DRM protected e-book for a quotation with purpose of review </w:t>
      </w:r>
      <w:sdt>
        <w:sdtPr>
          <w:rPr>
            <w:lang w:val="en-GB"/>
          </w:rPr>
          <w:id w:val="1968615386"/>
          <w:citation/>
        </w:sdtPr>
        <w:sdtContent>
          <w:r w:rsidR="00DD6C68">
            <w:rPr>
              <w:lang w:val="en-GB"/>
            </w:rPr>
            <w:fldChar w:fldCharType="begin"/>
          </w:r>
          <w:r w:rsidR="00DD6C68" w:rsidRPr="00DD6C68">
            <w:rPr>
              <w:lang w:val="en-GB"/>
            </w:rPr>
            <w:instrText xml:space="preserve"> CITATION Eur01 \l 1035 </w:instrText>
          </w:r>
          <w:r w:rsidR="00DD6C68">
            <w:rPr>
              <w:lang w:val="en-GB"/>
            </w:rPr>
            <w:fldChar w:fldCharType="separate"/>
          </w:r>
          <w:r w:rsidR="008B075F" w:rsidRPr="008B075F">
            <w:rPr>
              <w:noProof/>
              <w:lang w:val="en-GB"/>
            </w:rPr>
            <w:t>[12]</w:t>
          </w:r>
          <w:r w:rsidR="00DD6C68">
            <w:rPr>
              <w:lang w:val="en-GB"/>
            </w:rPr>
            <w:fldChar w:fldCharType="end"/>
          </w:r>
        </w:sdtContent>
      </w:sdt>
      <w:r w:rsidR="008255C8" w:rsidRPr="008255C8">
        <w:rPr>
          <w:lang w:val="en-GB"/>
        </w:rPr>
        <w:t xml:space="preserve"> </w:t>
      </w:r>
      <w:r w:rsidR="00DD6C68">
        <w:rPr>
          <w:lang w:val="en-GB"/>
        </w:rPr>
        <w:t>(article 5(3</w:t>
      </w:r>
      <w:proofErr w:type="gramStart"/>
      <w:r w:rsidR="00DD6C68">
        <w:rPr>
          <w:lang w:val="en-GB"/>
        </w:rPr>
        <w:t>)(</w:t>
      </w:r>
      <w:proofErr w:type="gramEnd"/>
      <w:r w:rsidR="00DD6C68">
        <w:rPr>
          <w:lang w:val="en-GB"/>
        </w:rPr>
        <w:t>d))</w:t>
      </w:r>
      <w:r w:rsidR="008255C8" w:rsidRPr="008255C8">
        <w:rPr>
          <w:lang w:val="en-GB"/>
        </w:rPr>
        <w:t xml:space="preserve"> and if the DRM restrict the copy of the text, he would have to circumvent it to reach his goal. So he will not infringe the copyright law; but he will be guilty for circumventing a technological measure. While if he was removing the DRM to distribute unauthorized copies, he would already violate the copyright; so the DRM is not playing its role, except that now the user will be punished twice for infringing the copyright and the technical measure. </w:t>
      </w:r>
    </w:p>
    <w:p w:rsidR="00DC03D4" w:rsidRDefault="00DC03D4" w:rsidP="008255C8">
      <w:pPr>
        <w:rPr>
          <w:lang w:val="en-GB"/>
        </w:rPr>
      </w:pPr>
    </w:p>
    <w:p w:rsidR="00DC03D4" w:rsidRDefault="008255C8" w:rsidP="008255C8">
      <w:pPr>
        <w:rPr>
          <w:lang w:val="en-GB"/>
        </w:rPr>
      </w:pPr>
      <w:r w:rsidRPr="008255C8">
        <w:rPr>
          <w:lang w:val="en-GB"/>
        </w:rPr>
        <w:t xml:space="preserve">Because DRM </w:t>
      </w:r>
      <w:r w:rsidR="0006039F">
        <w:rPr>
          <w:lang w:val="en-GB"/>
        </w:rPr>
        <w:t>can limit the number of devices</w:t>
      </w:r>
      <w:r w:rsidRPr="008255C8">
        <w:rPr>
          <w:lang w:val="en-GB"/>
        </w:rPr>
        <w:t xml:space="preserve"> the user can use to read his e-book and by knowing that the user will probably buy a new device every year or two, it means that he will have problems when he reaches that limit. He will not </w:t>
      </w:r>
      <w:r w:rsidRPr="008255C8">
        <w:rPr>
          <w:lang w:val="en-GB"/>
        </w:rPr>
        <w:lastRenderedPageBreak/>
        <w:t xml:space="preserve">understand that he was paying for a service instead of owning his files. This </w:t>
      </w:r>
      <w:r w:rsidR="0006039F">
        <w:rPr>
          <w:lang w:val="en-GB"/>
        </w:rPr>
        <w:t>might also stop</w:t>
      </w:r>
      <w:r w:rsidRPr="008255C8">
        <w:rPr>
          <w:lang w:val="en-GB"/>
        </w:rPr>
        <w:t xml:space="preserve"> </w:t>
      </w:r>
      <w:r w:rsidR="00DC03D4" w:rsidRPr="00DC03D4">
        <w:rPr>
          <w:lang w:val="en-GB"/>
        </w:rPr>
        <w:t xml:space="preserve">the social sharing (e.g. to lend an e-book to his friends or family members) restricting one aspect of the reading experience. </w:t>
      </w:r>
    </w:p>
    <w:p w:rsidR="00DC03D4" w:rsidRDefault="00DC03D4" w:rsidP="008255C8">
      <w:pPr>
        <w:rPr>
          <w:lang w:val="en-GB"/>
        </w:rPr>
      </w:pPr>
    </w:p>
    <w:p w:rsidR="00DC03D4" w:rsidRDefault="00DC03D4" w:rsidP="008255C8">
      <w:pPr>
        <w:rPr>
          <w:lang w:val="en-GB"/>
        </w:rPr>
      </w:pPr>
      <w:r w:rsidRPr="00DC03D4">
        <w:rPr>
          <w:lang w:val="en-GB"/>
        </w:rPr>
        <w:t xml:space="preserve">The Electronic Frontier Foundation (EFF) </w:t>
      </w:r>
      <w:sdt>
        <w:sdtPr>
          <w:rPr>
            <w:lang w:val="en-GB"/>
          </w:rPr>
          <w:id w:val="-1884471934"/>
          <w:citation/>
        </w:sdtPr>
        <w:sdtContent>
          <w:r w:rsidR="00CD4171">
            <w:rPr>
              <w:lang w:val="en-GB"/>
            </w:rPr>
            <w:fldChar w:fldCharType="begin"/>
          </w:r>
          <w:r w:rsidR="00CD4171" w:rsidRPr="00CD4171">
            <w:rPr>
              <w:lang w:val="en-GB"/>
            </w:rPr>
            <w:instrText xml:space="preserve"> CITATION DRM05 \l 1035 </w:instrText>
          </w:r>
          <w:r w:rsidR="00CD4171">
            <w:rPr>
              <w:lang w:val="en-GB"/>
            </w:rPr>
            <w:fldChar w:fldCharType="separate"/>
          </w:r>
          <w:r w:rsidR="008B075F" w:rsidRPr="008B075F">
            <w:rPr>
              <w:noProof/>
              <w:lang w:val="en-GB"/>
            </w:rPr>
            <w:t>[40]</w:t>
          </w:r>
          <w:r w:rsidR="00CD4171">
            <w:rPr>
              <w:lang w:val="en-GB"/>
            </w:rPr>
            <w:fldChar w:fldCharType="end"/>
          </w:r>
        </w:sdtContent>
      </w:sdt>
      <w:r w:rsidR="00777E4E">
        <w:rPr>
          <w:lang w:val="en-GB"/>
        </w:rPr>
        <w:t xml:space="preserve"> </w:t>
      </w:r>
      <w:r w:rsidRPr="00DC03D4">
        <w:rPr>
          <w:lang w:val="en-GB"/>
        </w:rPr>
        <w:t xml:space="preserve">shares the same </w:t>
      </w:r>
      <w:r w:rsidR="00DD136A">
        <w:rPr>
          <w:lang w:val="en-GB"/>
        </w:rPr>
        <w:t>kind</w:t>
      </w:r>
      <w:r w:rsidRPr="00DC03D4">
        <w:rPr>
          <w:lang w:val="en-GB"/>
        </w:rPr>
        <w:t xml:space="preserve"> of concerns that the </w:t>
      </w:r>
      <w:r w:rsidR="00DD136A">
        <w:rPr>
          <w:lang w:val="en-GB"/>
        </w:rPr>
        <w:t>FSF</w:t>
      </w:r>
      <w:r w:rsidRPr="00DC03D4">
        <w:rPr>
          <w:lang w:val="en-GB"/>
        </w:rPr>
        <w:t xml:space="preserve">. EFF goes further against big companies by stating that the DRM is an anti-competitive practice. </w:t>
      </w:r>
      <w:r w:rsidR="00DD136A">
        <w:rPr>
          <w:lang w:val="en-GB"/>
        </w:rPr>
        <w:t>For</w:t>
      </w:r>
      <w:r w:rsidRPr="00DC03D4">
        <w:rPr>
          <w:lang w:val="en-GB"/>
        </w:rPr>
        <w:t xml:space="preserve"> example, if the vendor proposes the e-</w:t>
      </w:r>
      <w:r>
        <w:rPr>
          <w:lang w:val="en-GB"/>
        </w:rPr>
        <w:t>book in a single protected pro</w:t>
      </w:r>
      <w:r w:rsidRPr="00DC03D4">
        <w:rPr>
          <w:lang w:val="en-GB"/>
        </w:rPr>
        <w:t xml:space="preserve">prietary file format, forcing the reader to access it only with a specific hardware and/or </w:t>
      </w:r>
      <w:proofErr w:type="gramStart"/>
      <w:r w:rsidRPr="00DC03D4">
        <w:rPr>
          <w:lang w:val="en-GB"/>
        </w:rPr>
        <w:t>software, that</w:t>
      </w:r>
      <w:proofErr w:type="gramEnd"/>
      <w:r w:rsidRPr="00DC03D4">
        <w:rPr>
          <w:lang w:val="en-GB"/>
        </w:rPr>
        <w:t xml:space="preserve"> will </w:t>
      </w:r>
      <w:r w:rsidR="00DD136A">
        <w:rPr>
          <w:lang w:val="en-GB"/>
        </w:rPr>
        <w:t>restrict</w:t>
      </w:r>
      <w:r w:rsidRPr="00DC03D4">
        <w:rPr>
          <w:lang w:val="en-GB"/>
        </w:rPr>
        <w:t xml:space="preserve"> the user to access DRM protected content from a concurrent with the same device/application; it will lock the user to a single</w:t>
      </w:r>
      <w:r w:rsidR="00DD136A">
        <w:rPr>
          <w:lang w:val="en-GB"/>
        </w:rPr>
        <w:t xml:space="preserve"> vendor. That type of strategy</w:t>
      </w:r>
      <w:r w:rsidRPr="00DC03D4">
        <w:rPr>
          <w:lang w:val="en-GB"/>
        </w:rPr>
        <w:t xml:space="preserve"> </w:t>
      </w:r>
      <w:r w:rsidR="00DD136A">
        <w:rPr>
          <w:lang w:val="en-GB"/>
        </w:rPr>
        <w:t>is</w:t>
      </w:r>
      <w:r w:rsidRPr="00DC03D4">
        <w:rPr>
          <w:lang w:val="en-GB"/>
        </w:rPr>
        <w:t xml:space="preserve"> seen from Amazon</w:t>
      </w:r>
      <w:r w:rsidR="00DD136A">
        <w:rPr>
          <w:lang w:val="en-GB"/>
        </w:rPr>
        <w:t xml:space="preserve"> and</w:t>
      </w:r>
      <w:r w:rsidRPr="00DC03D4">
        <w:rPr>
          <w:lang w:val="en-GB"/>
        </w:rPr>
        <w:t xml:space="preserve"> Apple. </w:t>
      </w:r>
      <w:r w:rsidR="00DD136A">
        <w:rPr>
          <w:lang w:val="en-GB"/>
        </w:rPr>
        <w:t>O</w:t>
      </w:r>
      <w:r w:rsidRPr="00DC03D4">
        <w:rPr>
          <w:lang w:val="en-GB"/>
        </w:rPr>
        <w:t>n the other side, if the publisher impose</w:t>
      </w:r>
      <w:r w:rsidR="00DD136A">
        <w:rPr>
          <w:lang w:val="en-GB"/>
        </w:rPr>
        <w:t>s</w:t>
      </w:r>
      <w:r w:rsidRPr="00DC03D4">
        <w:rPr>
          <w:lang w:val="en-GB"/>
        </w:rPr>
        <w:t xml:space="preserve"> protection, a small reseller will have problem to pay for a DRM system; cl</w:t>
      </w:r>
      <w:r w:rsidR="00DD136A">
        <w:rPr>
          <w:lang w:val="en-GB"/>
        </w:rPr>
        <w:t>osing</w:t>
      </w:r>
      <w:r w:rsidRPr="00DC03D4">
        <w:rPr>
          <w:lang w:val="en-GB"/>
        </w:rPr>
        <w:t xml:space="preserve"> the market for the big companies. For Doctorow </w:t>
      </w:r>
      <w:sdt>
        <w:sdtPr>
          <w:rPr>
            <w:lang w:val="en-GB"/>
          </w:rPr>
          <w:id w:val="648953705"/>
          <w:citation/>
        </w:sdtPr>
        <w:sdtContent>
          <w:r w:rsidR="00D81DC8">
            <w:rPr>
              <w:lang w:val="en-GB"/>
            </w:rPr>
            <w:fldChar w:fldCharType="begin"/>
          </w:r>
          <w:r w:rsidR="00D81DC8" w:rsidRPr="00D81DC8">
            <w:rPr>
              <w:lang w:val="en-GB"/>
            </w:rPr>
            <w:instrText xml:space="preserve"> CITATION Doc11 \l 1035 </w:instrText>
          </w:r>
          <w:r w:rsidR="00D81DC8">
            <w:rPr>
              <w:lang w:val="en-GB"/>
            </w:rPr>
            <w:fldChar w:fldCharType="separate"/>
          </w:r>
          <w:r w:rsidR="008B075F" w:rsidRPr="008B075F">
            <w:rPr>
              <w:noProof/>
              <w:lang w:val="en-GB"/>
            </w:rPr>
            <w:t>[41]</w:t>
          </w:r>
          <w:r w:rsidR="00D81DC8">
            <w:rPr>
              <w:lang w:val="en-GB"/>
            </w:rPr>
            <w:fldChar w:fldCharType="end"/>
          </w:r>
        </w:sdtContent>
      </w:sdt>
      <w:r w:rsidRPr="00DC03D4">
        <w:rPr>
          <w:lang w:val="en-GB"/>
        </w:rPr>
        <w:t xml:space="preserve"> </w:t>
      </w:r>
      <w:r w:rsidR="00D81DC8">
        <w:rPr>
          <w:lang w:val="en-GB"/>
        </w:rPr>
        <w:t>(chapter 28)</w:t>
      </w:r>
      <w:r w:rsidRPr="00DC03D4">
        <w:rPr>
          <w:lang w:val="en-GB"/>
        </w:rPr>
        <w:t xml:space="preserve">, the protection does not benefit the writer nor the publisher nor the end user but put the power in the hands of the DRM provider. </w:t>
      </w:r>
    </w:p>
    <w:p w:rsidR="00DC03D4" w:rsidRDefault="00DC03D4" w:rsidP="008255C8">
      <w:pPr>
        <w:rPr>
          <w:lang w:val="en-GB"/>
        </w:rPr>
      </w:pPr>
    </w:p>
    <w:p w:rsidR="0087100E" w:rsidRDefault="0087100E" w:rsidP="0087100E">
      <w:pPr>
        <w:keepNext/>
      </w:pPr>
      <w:r>
        <w:rPr>
          <w:noProof/>
          <w:lang w:val="en-GB" w:eastAsia="en-GB"/>
        </w:rPr>
        <w:drawing>
          <wp:inline distT="0" distB="0" distL="0" distR="0" wp14:anchorId="43F110D3" wp14:editId="121F45F2">
            <wp:extent cx="3238500" cy="43181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ckr_e-book-ripper.jpg"/>
                    <pic:cNvPicPr/>
                  </pic:nvPicPr>
                  <pic:blipFill>
                    <a:blip r:embed="rId21">
                      <a:extLst>
                        <a:ext uri="{28A0092B-C50C-407E-A947-70E740481C1C}">
                          <a14:useLocalDpi xmlns:a14="http://schemas.microsoft.com/office/drawing/2010/main" val="0"/>
                        </a:ext>
                      </a:extLst>
                    </a:blip>
                    <a:stretch>
                      <a:fillRect/>
                    </a:stretch>
                  </pic:blipFill>
                  <pic:spPr>
                    <a:xfrm>
                      <a:off x="0" y="0"/>
                      <a:ext cx="3241578" cy="4322224"/>
                    </a:xfrm>
                    <a:prstGeom prst="rect">
                      <a:avLst/>
                    </a:prstGeom>
                  </pic:spPr>
                </pic:pic>
              </a:graphicData>
            </a:graphic>
          </wp:inline>
        </w:drawing>
      </w:r>
    </w:p>
    <w:p w:rsidR="0087100E" w:rsidRDefault="0087100E" w:rsidP="0087100E">
      <w:pPr>
        <w:pStyle w:val="Caption"/>
        <w:rPr>
          <w:lang w:val="en-GB"/>
        </w:rPr>
      </w:pPr>
      <w:r w:rsidRPr="00DC03D4">
        <w:rPr>
          <w:lang w:val="en-GB"/>
        </w:rPr>
        <w:t xml:space="preserve">Figure 9: e-book ripper (Copied from bkrpr.org (2009) </w:t>
      </w:r>
      <w:sdt>
        <w:sdtPr>
          <w:rPr>
            <w:lang w:val="en-GB"/>
          </w:rPr>
          <w:id w:val="355629482"/>
          <w:citation/>
        </w:sdtPr>
        <w:sdtContent>
          <w:r w:rsidR="00175095">
            <w:rPr>
              <w:lang w:val="en-GB"/>
            </w:rPr>
            <w:fldChar w:fldCharType="begin"/>
          </w:r>
          <w:r w:rsidR="00175095" w:rsidRPr="00175095">
            <w:rPr>
              <w:lang w:val="en-GB"/>
            </w:rPr>
            <w:instrText xml:space="preserve"> CITATION bkr09 \l 1035 </w:instrText>
          </w:r>
          <w:r w:rsidR="00175095">
            <w:rPr>
              <w:lang w:val="en-GB"/>
            </w:rPr>
            <w:fldChar w:fldCharType="separate"/>
          </w:r>
          <w:r w:rsidR="008B075F" w:rsidRPr="008B075F">
            <w:rPr>
              <w:noProof/>
              <w:lang w:val="en-GB"/>
            </w:rPr>
            <w:t>[42]</w:t>
          </w:r>
          <w:r w:rsidR="00175095">
            <w:rPr>
              <w:lang w:val="en-GB"/>
            </w:rPr>
            <w:fldChar w:fldCharType="end"/>
          </w:r>
        </w:sdtContent>
      </w:sdt>
      <w:r w:rsidRPr="00DC03D4">
        <w:rPr>
          <w:lang w:val="en-GB"/>
        </w:rPr>
        <w:t>).</w:t>
      </w:r>
    </w:p>
    <w:p w:rsidR="0087100E" w:rsidRDefault="00DC03D4" w:rsidP="008255C8">
      <w:pPr>
        <w:rPr>
          <w:lang w:val="en-GB"/>
        </w:rPr>
      </w:pPr>
      <w:r w:rsidRPr="00DC03D4">
        <w:rPr>
          <w:lang w:val="en-GB"/>
        </w:rPr>
        <w:t xml:space="preserve">EFF also says that “putting DRM on e-books is short-sighted, futile, and doomed” </w:t>
      </w:r>
      <w:sdt>
        <w:sdtPr>
          <w:rPr>
            <w:lang w:val="en-GB"/>
          </w:rPr>
          <w:id w:val="1217936917"/>
          <w:citation/>
        </w:sdtPr>
        <w:sdtContent>
          <w:r w:rsidR="006157E8">
            <w:rPr>
              <w:lang w:val="en-GB"/>
            </w:rPr>
            <w:fldChar w:fldCharType="begin"/>
          </w:r>
          <w:r w:rsidR="006157E8" w:rsidRPr="006157E8">
            <w:rPr>
              <w:lang w:val="en-GB"/>
            </w:rPr>
            <w:instrText xml:space="preserve"> CITATION Fre09 \l 1035 </w:instrText>
          </w:r>
          <w:r w:rsidR="006157E8">
            <w:rPr>
              <w:lang w:val="en-GB"/>
            </w:rPr>
            <w:fldChar w:fldCharType="separate"/>
          </w:r>
          <w:r w:rsidR="008B075F" w:rsidRPr="008B075F">
            <w:rPr>
              <w:noProof/>
              <w:lang w:val="en-GB"/>
            </w:rPr>
            <w:t>[43]</w:t>
          </w:r>
          <w:r w:rsidR="006157E8">
            <w:rPr>
              <w:lang w:val="en-GB"/>
            </w:rPr>
            <w:fldChar w:fldCharType="end"/>
          </w:r>
        </w:sdtContent>
      </w:sdt>
      <w:r w:rsidR="006157E8">
        <w:rPr>
          <w:lang w:val="en-GB"/>
        </w:rPr>
        <w:t>, because</w:t>
      </w:r>
      <w:r w:rsidRPr="00DC03D4">
        <w:rPr>
          <w:lang w:val="en-GB"/>
        </w:rPr>
        <w:t xml:space="preserve"> the best e-book DRM will suffer from the </w:t>
      </w:r>
      <w:proofErr w:type="spellStart"/>
      <w:r w:rsidRPr="00DC03D4">
        <w:rPr>
          <w:lang w:val="en-GB"/>
        </w:rPr>
        <w:t>analog</w:t>
      </w:r>
      <w:proofErr w:type="spellEnd"/>
      <w:r w:rsidRPr="00DC03D4">
        <w:rPr>
          <w:lang w:val="en-GB"/>
        </w:rPr>
        <w:t xml:space="preserve"> hole. In other words, the protection ends once displayed on screen. So anyone with a digital camera and </w:t>
      </w:r>
      <w:proofErr w:type="gramStart"/>
      <w:r w:rsidRPr="00DC03D4">
        <w:rPr>
          <w:lang w:val="en-GB"/>
        </w:rPr>
        <w:t>an Optical</w:t>
      </w:r>
      <w:proofErr w:type="gramEnd"/>
      <w:r w:rsidRPr="00DC03D4">
        <w:rPr>
          <w:lang w:val="en-GB"/>
        </w:rPr>
        <w:t xml:space="preserve"> Character Recognition (OCR) software can get an almost perfect DRM-free copy in few minutes. </w:t>
      </w:r>
      <w:r w:rsidR="006157E8">
        <w:rPr>
          <w:lang w:val="en-GB"/>
        </w:rPr>
        <w:t>For</w:t>
      </w:r>
      <w:r w:rsidRPr="00DC03D4">
        <w:rPr>
          <w:lang w:val="en-GB"/>
        </w:rPr>
        <w:t xml:space="preserve"> example, in figure 9, a book ripper </w:t>
      </w:r>
      <w:r w:rsidRPr="00DC03D4">
        <w:rPr>
          <w:lang w:val="en-GB"/>
        </w:rPr>
        <w:lastRenderedPageBreak/>
        <w:t>des</w:t>
      </w:r>
      <w:r>
        <w:rPr>
          <w:lang w:val="en-GB"/>
        </w:rPr>
        <w:t>ign</w:t>
      </w:r>
      <w:r w:rsidR="006157E8">
        <w:rPr>
          <w:lang w:val="en-GB"/>
        </w:rPr>
        <w:t>ed</w:t>
      </w:r>
      <w:r>
        <w:rPr>
          <w:lang w:val="en-GB"/>
        </w:rPr>
        <w:t xml:space="preserve"> to digitalize physical book</w:t>
      </w:r>
      <w:r>
        <w:rPr>
          <w:rStyle w:val="FootnoteReference"/>
          <w:lang w:val="en-GB"/>
        </w:rPr>
        <w:footnoteReference w:id="21"/>
      </w:r>
      <w:r w:rsidRPr="00DC03D4">
        <w:rPr>
          <w:lang w:val="en-GB"/>
        </w:rPr>
        <w:t xml:space="preserve"> is used to free up a DRM protected </w:t>
      </w:r>
      <w:r w:rsidR="0087100E">
        <w:rPr>
          <w:lang w:val="en-GB"/>
        </w:rPr>
        <w:t xml:space="preserve">e-book from a reader device. </w:t>
      </w:r>
    </w:p>
    <w:p w:rsidR="0087100E" w:rsidRDefault="0087100E" w:rsidP="008255C8">
      <w:pPr>
        <w:rPr>
          <w:lang w:val="en-GB"/>
        </w:rPr>
      </w:pPr>
    </w:p>
    <w:p w:rsidR="0087100E" w:rsidRDefault="0087100E" w:rsidP="0087100E">
      <w:pPr>
        <w:rPr>
          <w:lang w:val="en-GB"/>
        </w:rPr>
      </w:pPr>
      <w:r>
        <w:rPr>
          <w:lang w:val="en-GB"/>
        </w:rPr>
        <w:t>An</w:t>
      </w:r>
      <w:r w:rsidR="00DC03D4" w:rsidRPr="00DC03D4">
        <w:rPr>
          <w:lang w:val="en-GB"/>
        </w:rPr>
        <w:t>other fear for the user is if the vendor goes bankrupt or if the DRM provider stops to m</w:t>
      </w:r>
      <w:r w:rsidR="008A2AEB">
        <w:rPr>
          <w:lang w:val="en-GB"/>
        </w:rPr>
        <w:t>aintain the system. This happen</w:t>
      </w:r>
      <w:r w:rsidR="00DC03D4" w:rsidRPr="00DC03D4">
        <w:rPr>
          <w:lang w:val="en-GB"/>
        </w:rPr>
        <w:t xml:space="preserve"> with Microsoft announcing that they will not support </w:t>
      </w:r>
      <w:r w:rsidRPr="0087100E">
        <w:rPr>
          <w:lang w:val="en-GB"/>
        </w:rPr>
        <w:t xml:space="preserve">any more the .lit file format: “Microsoft is discontinuing Microsoft Reader effective August 30, 2012, which includes download access of the Microsoft Reader application from the Microsoft Reader website” </w:t>
      </w:r>
      <w:sdt>
        <w:sdtPr>
          <w:rPr>
            <w:lang w:val="en-GB"/>
          </w:rPr>
          <w:id w:val="1624811130"/>
          <w:citation/>
        </w:sdtPr>
        <w:sdtContent>
          <w:r w:rsidR="00461646">
            <w:rPr>
              <w:lang w:val="en-GB"/>
            </w:rPr>
            <w:fldChar w:fldCharType="begin"/>
          </w:r>
          <w:r w:rsidR="00461646" w:rsidRPr="00461646">
            <w:rPr>
              <w:lang w:val="en-GB"/>
            </w:rPr>
            <w:instrText xml:space="preserve"> CITATION Clo10 \l 1035 </w:instrText>
          </w:r>
          <w:r w:rsidR="00461646">
            <w:rPr>
              <w:lang w:val="en-GB"/>
            </w:rPr>
            <w:fldChar w:fldCharType="separate"/>
          </w:r>
          <w:r w:rsidR="008B075F" w:rsidRPr="008B075F">
            <w:rPr>
              <w:noProof/>
              <w:lang w:val="en-GB"/>
            </w:rPr>
            <w:t>[44]</w:t>
          </w:r>
          <w:r w:rsidR="00461646">
            <w:rPr>
              <w:lang w:val="en-GB"/>
            </w:rPr>
            <w:fldChar w:fldCharType="end"/>
          </w:r>
        </w:sdtContent>
      </w:sdt>
      <w:r w:rsidRPr="0087100E">
        <w:rPr>
          <w:lang w:val="en-GB"/>
        </w:rPr>
        <w:t xml:space="preserve">; so the users may </w:t>
      </w:r>
      <w:proofErr w:type="spellStart"/>
      <w:r w:rsidRPr="0087100E">
        <w:rPr>
          <w:lang w:val="en-GB"/>
        </w:rPr>
        <w:t>loose</w:t>
      </w:r>
      <w:proofErr w:type="spellEnd"/>
      <w:r w:rsidRPr="0087100E">
        <w:rPr>
          <w:lang w:val="en-GB"/>
        </w:rPr>
        <w:t xml:space="preserve"> the access to their files when their devices will die. </w:t>
      </w:r>
    </w:p>
    <w:p w:rsidR="0087100E" w:rsidRDefault="0087100E" w:rsidP="0087100E">
      <w:pPr>
        <w:rPr>
          <w:lang w:val="en-GB"/>
        </w:rPr>
      </w:pPr>
    </w:p>
    <w:p w:rsidR="0087100E" w:rsidRDefault="0087100E" w:rsidP="0087100E">
      <w:pPr>
        <w:rPr>
          <w:lang w:val="en-GB"/>
        </w:rPr>
      </w:pPr>
      <w:r w:rsidRPr="0087100E">
        <w:rPr>
          <w:lang w:val="en-GB"/>
        </w:rPr>
        <w:t>Since the DRM can also be location aware</w:t>
      </w:r>
      <w:r w:rsidR="004D3399">
        <w:rPr>
          <w:rStyle w:val="FootnoteReference"/>
          <w:lang w:val="en-GB"/>
        </w:rPr>
        <w:footnoteReference w:id="22"/>
      </w:r>
      <w:r w:rsidRPr="0087100E">
        <w:rPr>
          <w:lang w:val="en-GB"/>
        </w:rPr>
        <w:t xml:space="preserve">, it can be problematic for the user who travel or move abroad. This can also impede a user to buy a book from </w:t>
      </w:r>
      <w:proofErr w:type="spellStart"/>
      <w:proofErr w:type="gramStart"/>
      <w:r w:rsidRPr="0087100E">
        <w:rPr>
          <w:lang w:val="en-GB"/>
        </w:rPr>
        <w:t>an other</w:t>
      </w:r>
      <w:proofErr w:type="spellEnd"/>
      <w:proofErr w:type="gramEnd"/>
      <w:r w:rsidRPr="0087100E">
        <w:rPr>
          <w:lang w:val="en-GB"/>
        </w:rPr>
        <w:t xml:space="preserve"> country if for example, the book is not available in his area (Apple </w:t>
      </w:r>
      <w:proofErr w:type="spellStart"/>
      <w:r w:rsidRPr="0087100E">
        <w:rPr>
          <w:lang w:val="en-GB"/>
        </w:rPr>
        <w:t>iBooks</w:t>
      </w:r>
      <w:proofErr w:type="spellEnd"/>
      <w:r w:rsidRPr="0087100E">
        <w:rPr>
          <w:lang w:val="en-GB"/>
        </w:rPr>
        <w:t xml:space="preserve"> store is not</w:t>
      </w:r>
      <w:r w:rsidR="00EB35F0">
        <w:rPr>
          <w:lang w:val="en-GB"/>
        </w:rPr>
        <w:t xml:space="preserve"> accessible in every countries)</w:t>
      </w:r>
      <w:r w:rsidRPr="0087100E">
        <w:rPr>
          <w:lang w:val="en-GB"/>
        </w:rPr>
        <w:t xml:space="preserve">. </w:t>
      </w:r>
      <w:r w:rsidR="00BC7FD5" w:rsidRPr="0087100E">
        <w:rPr>
          <w:lang w:val="en-GB"/>
        </w:rPr>
        <w:t>This looks again like a way to control the business.</w:t>
      </w:r>
      <w:r w:rsidRPr="0087100E">
        <w:rPr>
          <w:lang w:val="en-GB"/>
        </w:rPr>
        <w:t xml:space="preserve"> </w:t>
      </w:r>
    </w:p>
    <w:p w:rsidR="0087100E" w:rsidRDefault="0087100E" w:rsidP="0087100E">
      <w:pPr>
        <w:rPr>
          <w:lang w:val="en-GB"/>
        </w:rPr>
      </w:pPr>
    </w:p>
    <w:p w:rsidR="004D3399" w:rsidRDefault="00BC7FD5" w:rsidP="0087100E">
      <w:pPr>
        <w:rPr>
          <w:lang w:val="en-GB"/>
        </w:rPr>
      </w:pPr>
      <w:r>
        <w:rPr>
          <w:lang w:val="en-GB"/>
        </w:rPr>
        <w:t>Illegal offers exist for e-books; but</w:t>
      </w:r>
      <w:r w:rsidR="0087100E" w:rsidRPr="0087100E">
        <w:rPr>
          <w:lang w:val="en-GB"/>
        </w:rPr>
        <w:t xml:space="preserve"> it is minority. Based on a French survey, it </w:t>
      </w:r>
      <w:r>
        <w:rPr>
          <w:lang w:val="en-GB"/>
        </w:rPr>
        <w:t>count</w:t>
      </w:r>
      <w:r w:rsidR="0087100E" w:rsidRPr="0087100E">
        <w:rPr>
          <w:lang w:val="en-GB"/>
        </w:rPr>
        <w:t xml:space="preserve"> only </w:t>
      </w:r>
      <w:r>
        <w:rPr>
          <w:lang w:val="en-GB"/>
        </w:rPr>
        <w:t xml:space="preserve">for </w:t>
      </w:r>
      <w:r w:rsidR="0087100E" w:rsidRPr="0087100E">
        <w:rPr>
          <w:lang w:val="en-GB"/>
        </w:rPr>
        <w:t>5% through file sharing websites, 4% with peer to</w:t>
      </w:r>
      <w:r w:rsidR="004D3399">
        <w:rPr>
          <w:lang w:val="en-GB"/>
        </w:rPr>
        <w:t xml:space="preserve"> peer (P2P) and 1% in streaming</w:t>
      </w:r>
      <w:r w:rsidR="004D3399">
        <w:rPr>
          <w:rStyle w:val="FootnoteReference"/>
          <w:lang w:val="en-GB"/>
        </w:rPr>
        <w:footnoteReference w:id="23"/>
      </w:r>
      <w:r w:rsidR="0087100E" w:rsidRPr="0087100E">
        <w:rPr>
          <w:lang w:val="en-GB"/>
        </w:rPr>
        <w:t>; compare to legal offer with 41% through the big operator (Amazon, Apple Store, Google books, etc.) and 28% on specialized web-stores (</w:t>
      </w:r>
      <w:proofErr w:type="spellStart"/>
      <w:r w:rsidR="0087100E" w:rsidRPr="0087100E">
        <w:rPr>
          <w:lang w:val="en-GB"/>
        </w:rPr>
        <w:t>Fnac</w:t>
      </w:r>
      <w:proofErr w:type="spellEnd"/>
      <w:r w:rsidR="0087100E" w:rsidRPr="0087100E">
        <w:rPr>
          <w:lang w:val="en-GB"/>
        </w:rPr>
        <w:t xml:space="preserve">, </w:t>
      </w:r>
      <w:proofErr w:type="spellStart"/>
      <w:r w:rsidR="0087100E" w:rsidRPr="0087100E">
        <w:rPr>
          <w:lang w:val="en-GB"/>
        </w:rPr>
        <w:t>VirginMedia</w:t>
      </w:r>
      <w:proofErr w:type="spellEnd"/>
      <w:r w:rsidR="0087100E" w:rsidRPr="0087100E">
        <w:rPr>
          <w:lang w:val="en-GB"/>
        </w:rPr>
        <w:t xml:space="preserve">, </w:t>
      </w:r>
      <w:proofErr w:type="spellStart"/>
      <w:r w:rsidR="0087100E" w:rsidRPr="0087100E">
        <w:rPr>
          <w:lang w:val="en-GB"/>
        </w:rPr>
        <w:t>Cultura</w:t>
      </w:r>
      <w:proofErr w:type="spellEnd"/>
      <w:r w:rsidR="0087100E" w:rsidRPr="0087100E">
        <w:rPr>
          <w:lang w:val="en-GB"/>
        </w:rPr>
        <w:t xml:space="preserve">, etc.), etc. </w:t>
      </w:r>
      <w:sdt>
        <w:sdtPr>
          <w:rPr>
            <w:lang w:val="en-GB"/>
          </w:rPr>
          <w:id w:val="1200816082"/>
          <w:citation/>
        </w:sdtPr>
        <w:sdtContent>
          <w:r w:rsidR="00637D1D">
            <w:rPr>
              <w:lang w:val="en-GB"/>
            </w:rPr>
            <w:fldChar w:fldCharType="begin"/>
          </w:r>
          <w:r w:rsidR="00637D1D" w:rsidRPr="00A25DD4">
            <w:rPr>
              <w:lang w:val="en-GB"/>
            </w:rPr>
            <w:instrText xml:space="preserve">CITATION Opi121 \p 9 \l 1035 </w:instrText>
          </w:r>
          <w:r w:rsidR="00637D1D">
            <w:rPr>
              <w:lang w:val="en-GB"/>
            </w:rPr>
            <w:fldChar w:fldCharType="separate"/>
          </w:r>
          <w:r w:rsidR="008B075F" w:rsidRPr="008B075F">
            <w:rPr>
              <w:noProof/>
              <w:lang w:val="en-GB"/>
            </w:rPr>
            <w:t>[45, p. 9]</w:t>
          </w:r>
          <w:r w:rsidR="00637D1D">
            <w:rPr>
              <w:lang w:val="en-GB"/>
            </w:rPr>
            <w:fldChar w:fldCharType="end"/>
          </w:r>
        </w:sdtContent>
      </w:sdt>
      <w:r w:rsidR="0087100E" w:rsidRPr="0087100E">
        <w:rPr>
          <w:lang w:val="en-GB"/>
        </w:rPr>
        <w:t xml:space="preserve">. The same survey also reports that 17% of the readers had at least once </w:t>
      </w:r>
      <w:r w:rsidR="00637D1D" w:rsidRPr="0087100E">
        <w:rPr>
          <w:lang w:val="en-GB"/>
        </w:rPr>
        <w:t>acquired</w:t>
      </w:r>
      <w:r w:rsidR="0087100E" w:rsidRPr="0087100E">
        <w:rPr>
          <w:lang w:val="en-GB"/>
        </w:rPr>
        <w:t xml:space="preserve"> a</w:t>
      </w:r>
      <w:r w:rsidR="004D3399">
        <w:rPr>
          <w:lang w:val="en-GB"/>
        </w:rPr>
        <w:t>n e-book illegally. The reasons</w:t>
      </w:r>
      <w:r w:rsidR="0087100E" w:rsidRPr="0087100E">
        <w:rPr>
          <w:lang w:val="en-GB"/>
        </w:rPr>
        <w:t xml:space="preserve"> in doing so was for 69% that the legal offer was too expensive, for 40% that the legal offer did not exist and for 14% that there were having problems with DRM </w:t>
      </w:r>
      <w:sdt>
        <w:sdtPr>
          <w:rPr>
            <w:lang w:val="en-GB"/>
          </w:rPr>
          <w:id w:val="-1018308054"/>
          <w:citation/>
        </w:sdtPr>
        <w:sdtContent>
          <w:r w:rsidR="00637D1D">
            <w:rPr>
              <w:lang w:val="en-GB"/>
            </w:rPr>
            <w:fldChar w:fldCharType="begin"/>
          </w:r>
          <w:r w:rsidR="00637D1D">
            <w:rPr>
              <w:lang w:val="en-GB"/>
            </w:rPr>
            <w:instrText xml:space="preserve">CITATION Opi121 \p 13 \l 1035 </w:instrText>
          </w:r>
          <w:r w:rsidR="00637D1D">
            <w:rPr>
              <w:lang w:val="en-GB"/>
            </w:rPr>
            <w:fldChar w:fldCharType="separate"/>
          </w:r>
          <w:r w:rsidR="008B075F" w:rsidRPr="008B075F">
            <w:rPr>
              <w:noProof/>
              <w:lang w:val="en-GB"/>
            </w:rPr>
            <w:t>[45, p. 13]</w:t>
          </w:r>
          <w:r w:rsidR="00637D1D">
            <w:rPr>
              <w:lang w:val="en-GB"/>
            </w:rPr>
            <w:fldChar w:fldCharType="end"/>
          </w:r>
        </w:sdtContent>
      </w:sdt>
      <w:r w:rsidR="0087100E" w:rsidRPr="0087100E">
        <w:rPr>
          <w:lang w:val="en-GB"/>
        </w:rPr>
        <w:t xml:space="preserve">. So, to reduce the download of e-books, the publishers/vendor </w:t>
      </w:r>
      <w:r w:rsidR="00637D1D">
        <w:rPr>
          <w:lang w:val="en-GB"/>
        </w:rPr>
        <w:t>could</w:t>
      </w:r>
      <w:r w:rsidR="0087100E" w:rsidRPr="0087100E">
        <w:rPr>
          <w:lang w:val="en-GB"/>
        </w:rPr>
        <w:t xml:space="preserve"> concentrate o</w:t>
      </w:r>
      <w:r w:rsidR="004D3399">
        <w:rPr>
          <w:lang w:val="en-GB"/>
        </w:rPr>
        <w:t>n attractive and/or transparent</w:t>
      </w:r>
      <w:r w:rsidR="00794E73">
        <w:rPr>
          <w:rStyle w:val="FootnoteReference"/>
          <w:lang w:val="en-GB"/>
        </w:rPr>
        <w:footnoteReference w:id="24"/>
      </w:r>
      <w:r w:rsidR="0087100E" w:rsidRPr="0087100E">
        <w:rPr>
          <w:lang w:val="en-GB"/>
        </w:rPr>
        <w:t xml:space="preserve"> price, have richer collections available and </w:t>
      </w:r>
      <w:r w:rsidR="00637D1D">
        <w:rPr>
          <w:lang w:val="en-GB"/>
        </w:rPr>
        <w:t>abandon</w:t>
      </w:r>
      <w:r w:rsidR="0087100E" w:rsidRPr="0087100E">
        <w:rPr>
          <w:lang w:val="en-GB"/>
        </w:rPr>
        <w:t xml:space="preserve"> DRM. </w:t>
      </w:r>
    </w:p>
    <w:p w:rsidR="004D3399" w:rsidRDefault="004D3399" w:rsidP="0087100E">
      <w:pPr>
        <w:rPr>
          <w:lang w:val="en-GB"/>
        </w:rPr>
      </w:pPr>
    </w:p>
    <w:p w:rsidR="004D3399" w:rsidRDefault="0087100E" w:rsidP="0087100E">
      <w:pPr>
        <w:rPr>
          <w:lang w:val="en-GB"/>
        </w:rPr>
      </w:pPr>
      <w:r w:rsidRPr="0087100E">
        <w:rPr>
          <w:lang w:val="en-GB"/>
        </w:rPr>
        <w:t>Going DRM-free can have a positive impact</w:t>
      </w:r>
      <w:r w:rsidR="00637D1D">
        <w:rPr>
          <w:lang w:val="en-GB"/>
        </w:rPr>
        <w:t xml:space="preserve"> on the readers</w:t>
      </w:r>
      <w:r w:rsidRPr="0087100E">
        <w:rPr>
          <w:lang w:val="en-GB"/>
        </w:rPr>
        <w:t xml:space="preserve"> and be used as a marketing argument. In facts, </w:t>
      </w:r>
      <w:proofErr w:type="spellStart"/>
      <w:r w:rsidRPr="0087100E">
        <w:rPr>
          <w:lang w:val="en-GB"/>
        </w:rPr>
        <w:t>Bragelonne</w:t>
      </w:r>
      <w:proofErr w:type="spellEnd"/>
      <w:r w:rsidRPr="0087100E">
        <w:rPr>
          <w:lang w:val="en-GB"/>
        </w:rPr>
        <w:t xml:space="preserve">, a French publisher, followed that path in the end of 2010. Six month later, they reported that this strategy </w:t>
      </w:r>
      <w:r w:rsidR="000C323D">
        <w:rPr>
          <w:lang w:val="en-GB"/>
        </w:rPr>
        <w:t>made</w:t>
      </w:r>
      <w:r w:rsidRPr="0087100E">
        <w:rPr>
          <w:lang w:val="en-GB"/>
        </w:rPr>
        <w:t xml:space="preserve"> them among the leaders in e-books selling in their genre. The journalist use that success-story as an extra example to show that the “DRM is a barrier to business” </w:t>
      </w:r>
      <w:sdt>
        <w:sdtPr>
          <w:rPr>
            <w:lang w:val="en-GB"/>
          </w:rPr>
          <w:id w:val="2095819841"/>
          <w:citation/>
        </w:sdtPr>
        <w:sdtContent>
          <w:r w:rsidR="00884241">
            <w:rPr>
              <w:lang w:val="en-GB"/>
            </w:rPr>
            <w:fldChar w:fldCharType="begin"/>
          </w:r>
          <w:r w:rsidR="00884241" w:rsidRPr="00884241">
            <w:rPr>
              <w:lang w:val="en-GB"/>
            </w:rPr>
            <w:instrText xml:space="preserve"> CITATION LJu11 \l 1035 </w:instrText>
          </w:r>
          <w:r w:rsidR="00884241">
            <w:rPr>
              <w:lang w:val="en-GB"/>
            </w:rPr>
            <w:fldChar w:fldCharType="separate"/>
          </w:r>
          <w:r w:rsidR="008B075F" w:rsidRPr="008B075F">
            <w:rPr>
              <w:noProof/>
              <w:lang w:val="en-GB"/>
            </w:rPr>
            <w:t>[46]</w:t>
          </w:r>
          <w:r w:rsidR="00884241">
            <w:rPr>
              <w:lang w:val="en-GB"/>
            </w:rPr>
            <w:fldChar w:fldCharType="end"/>
          </w:r>
        </w:sdtContent>
      </w:sdt>
      <w:r w:rsidRPr="0087100E">
        <w:rPr>
          <w:lang w:val="en-GB"/>
        </w:rPr>
        <w:t xml:space="preserve">. More generally, being DRM-free does not prevent to do business. </w:t>
      </w:r>
    </w:p>
    <w:p w:rsidR="004D3399" w:rsidRDefault="004D3399" w:rsidP="0087100E">
      <w:pPr>
        <w:rPr>
          <w:lang w:val="en-GB"/>
        </w:rPr>
      </w:pPr>
    </w:p>
    <w:p w:rsidR="004D3399" w:rsidRPr="008255C8" w:rsidRDefault="0087100E" w:rsidP="004D3399">
      <w:pPr>
        <w:rPr>
          <w:lang w:val="en-GB"/>
        </w:rPr>
      </w:pPr>
      <w:r w:rsidRPr="0087100E">
        <w:rPr>
          <w:lang w:val="en-GB"/>
        </w:rPr>
        <w:t>Waterma</w:t>
      </w:r>
      <w:r w:rsidR="00186EFE">
        <w:rPr>
          <w:lang w:val="en-GB"/>
        </w:rPr>
        <w:t>rk and social DRM</w:t>
      </w:r>
      <w:r w:rsidRPr="0087100E">
        <w:rPr>
          <w:lang w:val="en-GB"/>
        </w:rPr>
        <w:t xml:space="preserve"> also raise some privacy concern</w:t>
      </w:r>
      <w:r w:rsidR="00186EFE">
        <w:rPr>
          <w:lang w:val="en-GB"/>
        </w:rPr>
        <w:t>s</w:t>
      </w:r>
      <w:r w:rsidRPr="0087100E">
        <w:rPr>
          <w:lang w:val="en-GB"/>
        </w:rPr>
        <w:t>, like the risk of having private data (such as the reader full name, email, the credit card number, etc.) visible to everyone. They can also lead to an unfair punishment if fo</w:t>
      </w:r>
      <w:r w:rsidR="00186EFE">
        <w:rPr>
          <w:lang w:val="en-GB"/>
        </w:rPr>
        <w:t>r example, someone loose</w:t>
      </w:r>
      <w:r w:rsidRPr="0087100E">
        <w:rPr>
          <w:lang w:val="en-GB"/>
        </w:rPr>
        <w:t xml:space="preserve"> his reading device and his files goes illegally shared, he </w:t>
      </w:r>
      <w:r w:rsidRPr="0087100E">
        <w:rPr>
          <w:lang w:val="en-GB"/>
        </w:rPr>
        <w:lastRenderedPageBreak/>
        <w:t xml:space="preserve">risks to be punished for crime he did not committed. And this can also </w:t>
      </w:r>
      <w:r w:rsidR="00186EFE">
        <w:rPr>
          <w:lang w:val="en-GB"/>
        </w:rPr>
        <w:t>affect</w:t>
      </w:r>
      <w:r w:rsidRPr="0087100E">
        <w:rPr>
          <w:lang w:val="en-GB"/>
        </w:rPr>
        <w:t xml:space="preserve"> people who have a poor knowledge of technology, who can by mistake make their files available to the public.</w:t>
      </w:r>
    </w:p>
    <w:p w:rsidR="00AC23F7" w:rsidRPr="008255C8" w:rsidRDefault="00AC23F7" w:rsidP="00840229">
      <w:pPr>
        <w:pStyle w:val="Caption"/>
        <w:rPr>
          <w:lang w:val="en-GB"/>
        </w:rPr>
      </w:pPr>
    </w:p>
    <w:p w:rsidR="00295411" w:rsidRPr="008255C8" w:rsidRDefault="004D3399" w:rsidP="00AC23F7">
      <w:pPr>
        <w:pStyle w:val="Heading2"/>
        <w:numPr>
          <w:ilvl w:val="1"/>
          <w:numId w:val="1"/>
        </w:numPr>
        <w:rPr>
          <w:lang w:val="en-GB"/>
        </w:rPr>
      </w:pPr>
      <w:bookmarkStart w:id="71" w:name="_Toc347432609"/>
      <w:r>
        <w:t xml:space="preserve">DRM </w:t>
      </w:r>
      <w:proofErr w:type="spellStart"/>
      <w:r>
        <w:t>Alternative</w:t>
      </w:r>
      <w:bookmarkEnd w:id="71"/>
      <w:proofErr w:type="spellEnd"/>
    </w:p>
    <w:p w:rsidR="004C4BBE" w:rsidRDefault="004D3399" w:rsidP="00CB28BF">
      <w:pPr>
        <w:rPr>
          <w:lang w:val="en-GB"/>
        </w:rPr>
      </w:pPr>
      <w:r w:rsidRPr="004D3399">
        <w:rPr>
          <w:lang w:val="en-GB"/>
        </w:rPr>
        <w:t>The file sharing</w:t>
      </w:r>
      <w:r w:rsidR="0096182A">
        <w:rPr>
          <w:lang w:val="en-GB"/>
        </w:rPr>
        <w:t xml:space="preserve"> on internet</w:t>
      </w:r>
      <w:r w:rsidRPr="004D3399">
        <w:rPr>
          <w:lang w:val="en-GB"/>
        </w:rPr>
        <w:t xml:space="preserve"> (authorized or not) is a reality and the DRM does not stop </w:t>
      </w:r>
      <w:r w:rsidR="0096182A">
        <w:rPr>
          <w:lang w:val="en-GB"/>
        </w:rPr>
        <w:t>n</w:t>
      </w:r>
      <w:r w:rsidRPr="004D3399">
        <w:rPr>
          <w:lang w:val="en-GB"/>
        </w:rPr>
        <w:t xml:space="preserve">or prevent it. So, </w:t>
      </w:r>
      <w:r w:rsidR="0096182A">
        <w:rPr>
          <w:lang w:val="en-GB"/>
        </w:rPr>
        <w:t>an</w:t>
      </w:r>
      <w:r w:rsidRPr="004D3399">
        <w:rPr>
          <w:lang w:val="en-GB"/>
        </w:rPr>
        <w:t xml:space="preserve"> alternative to the technical measure is to have no DRM. Among the advocates </w:t>
      </w:r>
      <w:r w:rsidR="00966115" w:rsidRPr="00966115">
        <w:rPr>
          <w:lang w:val="en-GB"/>
        </w:rPr>
        <w:t xml:space="preserve">of such approach, let mention Stallman </w:t>
      </w:r>
      <w:sdt>
        <w:sdtPr>
          <w:rPr>
            <w:lang w:val="en-GB"/>
          </w:rPr>
          <w:id w:val="873274995"/>
          <w:citation/>
        </w:sdtPr>
        <w:sdtContent>
          <w:r w:rsidR="00E472EF">
            <w:rPr>
              <w:lang w:val="en-GB"/>
            </w:rPr>
            <w:fldChar w:fldCharType="begin"/>
          </w:r>
          <w:r w:rsidR="00E472EF" w:rsidRPr="00E472EF">
            <w:rPr>
              <w:lang w:val="en-GB"/>
            </w:rPr>
            <w:instrText xml:space="preserve"> CITATION Ric08 \l 1035 </w:instrText>
          </w:r>
          <w:r w:rsidR="00E472EF">
            <w:rPr>
              <w:lang w:val="en-GB"/>
            </w:rPr>
            <w:fldChar w:fldCharType="separate"/>
          </w:r>
          <w:r w:rsidR="008B075F" w:rsidRPr="008B075F">
            <w:rPr>
              <w:noProof/>
              <w:lang w:val="en-GB"/>
            </w:rPr>
            <w:t>[47]</w:t>
          </w:r>
          <w:r w:rsidR="00E472EF">
            <w:rPr>
              <w:lang w:val="en-GB"/>
            </w:rPr>
            <w:fldChar w:fldCharType="end"/>
          </w:r>
        </w:sdtContent>
      </w:sdt>
      <w:r w:rsidR="00966115" w:rsidRPr="00966115">
        <w:rPr>
          <w:lang w:val="en-GB"/>
        </w:rPr>
        <w:t xml:space="preserve"> with his essay Freedom—or Copyright? </w:t>
      </w:r>
      <w:proofErr w:type="gramStart"/>
      <w:r w:rsidR="00966115" w:rsidRPr="00966115">
        <w:rPr>
          <w:lang w:val="en-GB"/>
        </w:rPr>
        <w:t>and</w:t>
      </w:r>
      <w:proofErr w:type="gramEnd"/>
      <w:r w:rsidR="00966115" w:rsidRPr="00966115">
        <w:rPr>
          <w:lang w:val="en-GB"/>
        </w:rPr>
        <w:t xml:space="preserve"> </w:t>
      </w:r>
      <w:proofErr w:type="spellStart"/>
      <w:r w:rsidR="00966115" w:rsidRPr="00966115">
        <w:rPr>
          <w:lang w:val="en-GB"/>
        </w:rPr>
        <w:t>Aigrain</w:t>
      </w:r>
      <w:proofErr w:type="spellEnd"/>
      <w:r w:rsidR="00966115" w:rsidRPr="00966115">
        <w:rPr>
          <w:lang w:val="en-GB"/>
        </w:rPr>
        <w:t xml:space="preserve"> </w:t>
      </w:r>
      <w:sdt>
        <w:sdtPr>
          <w:rPr>
            <w:lang w:val="en-GB"/>
          </w:rPr>
          <w:id w:val="1381670989"/>
          <w:citation/>
        </w:sdtPr>
        <w:sdtContent>
          <w:r w:rsidR="003F39AE">
            <w:rPr>
              <w:lang w:val="en-GB"/>
            </w:rPr>
            <w:fldChar w:fldCharType="begin"/>
          </w:r>
          <w:r w:rsidR="003F39AE" w:rsidRPr="003F39AE">
            <w:rPr>
              <w:lang w:val="en-GB"/>
            </w:rPr>
            <w:instrText xml:space="preserve"> CITATION Phi12 \l 1035 </w:instrText>
          </w:r>
          <w:r w:rsidR="003F39AE">
            <w:rPr>
              <w:lang w:val="en-GB"/>
            </w:rPr>
            <w:fldChar w:fldCharType="separate"/>
          </w:r>
          <w:r w:rsidR="008B075F" w:rsidRPr="008B075F">
            <w:rPr>
              <w:noProof/>
              <w:lang w:val="en-GB"/>
            </w:rPr>
            <w:t>[48]</w:t>
          </w:r>
          <w:r w:rsidR="003F39AE">
            <w:rPr>
              <w:lang w:val="en-GB"/>
            </w:rPr>
            <w:fldChar w:fldCharType="end"/>
          </w:r>
        </w:sdtContent>
      </w:sdt>
      <w:r w:rsidR="00966115" w:rsidRPr="00966115">
        <w:rPr>
          <w:lang w:val="en-GB"/>
        </w:rPr>
        <w:t xml:space="preserve"> with his book Sharing. Both also promote the legalization of non-market file sharing. </w:t>
      </w:r>
      <w:r w:rsidR="003F39AE">
        <w:rPr>
          <w:lang w:val="en-GB"/>
        </w:rPr>
        <w:t>The non-market file sharing is done between users without commercial counterpart and without using a commercial third party service.</w:t>
      </w:r>
    </w:p>
    <w:p w:rsidR="004C4BBE" w:rsidRDefault="004C4BBE" w:rsidP="00CB28BF">
      <w:pPr>
        <w:rPr>
          <w:lang w:val="en-GB"/>
        </w:rPr>
      </w:pPr>
    </w:p>
    <w:p w:rsidR="004C4BBE" w:rsidRDefault="00B80512" w:rsidP="00CB28BF">
      <w:pPr>
        <w:rPr>
          <w:lang w:val="en-GB"/>
        </w:rPr>
      </w:pPr>
      <w:r>
        <w:rPr>
          <w:lang w:val="en-GB"/>
        </w:rPr>
        <w:t>Stallman</w:t>
      </w:r>
      <w:sdt>
        <w:sdtPr>
          <w:rPr>
            <w:lang w:val="en-GB"/>
          </w:rPr>
          <w:id w:val="-310409287"/>
          <w:citation/>
        </w:sdtPr>
        <w:sdtContent>
          <w:r>
            <w:rPr>
              <w:lang w:val="en-GB"/>
            </w:rPr>
            <w:fldChar w:fldCharType="begin"/>
          </w:r>
          <w:r w:rsidRPr="00B80512">
            <w:rPr>
              <w:lang w:val="en-GB"/>
            </w:rPr>
            <w:instrText xml:space="preserve"> CITATION Ric08 \l 1035 </w:instrText>
          </w:r>
          <w:r>
            <w:rPr>
              <w:lang w:val="en-GB"/>
            </w:rPr>
            <w:fldChar w:fldCharType="separate"/>
          </w:r>
          <w:r w:rsidR="008B075F">
            <w:rPr>
              <w:noProof/>
              <w:lang w:val="en-GB"/>
            </w:rPr>
            <w:t xml:space="preserve"> </w:t>
          </w:r>
          <w:r w:rsidR="008B075F" w:rsidRPr="008B075F">
            <w:rPr>
              <w:noProof/>
              <w:lang w:val="en-GB"/>
            </w:rPr>
            <w:t>[47]</w:t>
          </w:r>
          <w:r>
            <w:rPr>
              <w:lang w:val="en-GB"/>
            </w:rPr>
            <w:fldChar w:fldCharType="end"/>
          </w:r>
        </w:sdtContent>
      </w:sdt>
      <w:r>
        <w:rPr>
          <w:lang w:val="en-GB"/>
        </w:rPr>
        <w:t xml:space="preserve"> and </w:t>
      </w:r>
      <w:proofErr w:type="spellStart"/>
      <w:r>
        <w:rPr>
          <w:lang w:val="en-GB"/>
        </w:rPr>
        <w:t>Aigrain</w:t>
      </w:r>
      <w:proofErr w:type="spellEnd"/>
      <w:sdt>
        <w:sdtPr>
          <w:rPr>
            <w:lang w:val="en-GB"/>
          </w:rPr>
          <w:id w:val="-1474057340"/>
          <w:citation/>
        </w:sdtPr>
        <w:sdtContent>
          <w:r>
            <w:rPr>
              <w:lang w:val="en-GB"/>
            </w:rPr>
            <w:fldChar w:fldCharType="begin"/>
          </w:r>
          <w:r w:rsidRPr="00B80512">
            <w:rPr>
              <w:lang w:val="en-GB"/>
            </w:rPr>
            <w:instrText xml:space="preserve"> CITATION Phi12 \l 1035 </w:instrText>
          </w:r>
          <w:r>
            <w:rPr>
              <w:lang w:val="en-GB"/>
            </w:rPr>
            <w:fldChar w:fldCharType="separate"/>
          </w:r>
          <w:r w:rsidR="008B075F">
            <w:rPr>
              <w:noProof/>
              <w:lang w:val="en-GB"/>
            </w:rPr>
            <w:t xml:space="preserve"> </w:t>
          </w:r>
          <w:r w:rsidR="008B075F" w:rsidRPr="008B075F">
            <w:rPr>
              <w:noProof/>
              <w:lang w:val="en-GB"/>
            </w:rPr>
            <w:t>[48]</w:t>
          </w:r>
          <w:r>
            <w:rPr>
              <w:lang w:val="en-GB"/>
            </w:rPr>
            <w:fldChar w:fldCharType="end"/>
          </w:r>
        </w:sdtContent>
      </w:sdt>
      <w:r>
        <w:rPr>
          <w:lang w:val="en-GB"/>
        </w:rPr>
        <w:t>(section 3.2)</w:t>
      </w:r>
      <w:r w:rsidR="00966115" w:rsidRPr="00966115">
        <w:rPr>
          <w:lang w:val="en-GB"/>
        </w:rPr>
        <w:t xml:space="preserve"> </w:t>
      </w:r>
      <w:r w:rsidR="00511A50">
        <w:rPr>
          <w:lang w:val="en-GB"/>
        </w:rPr>
        <w:t>say</w:t>
      </w:r>
      <w:r w:rsidR="00966115" w:rsidRPr="00966115">
        <w:rPr>
          <w:lang w:val="en-GB"/>
        </w:rPr>
        <w:t xml:space="preserve"> that non-market sharing is useful for culture by providing a better access to it, making it more divers and also by making available out of print and orphan works. It can also </w:t>
      </w:r>
      <w:r>
        <w:rPr>
          <w:lang w:val="en-GB"/>
        </w:rPr>
        <w:t>help in promoting</w:t>
      </w:r>
      <w:r w:rsidR="00966115" w:rsidRPr="00966115">
        <w:rPr>
          <w:lang w:val="en-GB"/>
        </w:rPr>
        <w:t xml:space="preserve"> unknown authors, when publishers put focus on possible </w:t>
      </w:r>
      <w:r w:rsidRPr="00966115">
        <w:rPr>
          <w:lang w:val="en-GB"/>
        </w:rPr>
        <w:t>best-selling</w:t>
      </w:r>
      <w:r w:rsidR="00966115" w:rsidRPr="00966115">
        <w:rPr>
          <w:lang w:val="en-GB"/>
        </w:rPr>
        <w:t xml:space="preserve"> tittle (from which they hope to get more revenues)</w:t>
      </w:r>
      <w:proofErr w:type="gramStart"/>
      <w:r w:rsidR="00966115" w:rsidRPr="00966115">
        <w:rPr>
          <w:lang w:val="en-GB"/>
        </w:rPr>
        <w:t>,</w:t>
      </w:r>
      <w:proofErr w:type="gramEnd"/>
      <w:r w:rsidR="00966115" w:rsidRPr="00966115">
        <w:rPr>
          <w:lang w:val="en-GB"/>
        </w:rPr>
        <w:t xml:space="preserve"> the readers will more likely share works that they enjoyed or think that are of interest. </w:t>
      </w:r>
    </w:p>
    <w:p w:rsidR="004C4BBE" w:rsidRDefault="004C4BBE" w:rsidP="00CB28BF">
      <w:pPr>
        <w:rPr>
          <w:lang w:val="en-GB"/>
        </w:rPr>
      </w:pPr>
    </w:p>
    <w:p w:rsidR="004C4BBE" w:rsidRDefault="00966115" w:rsidP="00CB28BF">
      <w:pPr>
        <w:rPr>
          <w:lang w:val="en-GB"/>
        </w:rPr>
      </w:pPr>
      <w:r w:rsidRPr="00966115">
        <w:rPr>
          <w:lang w:val="en-GB"/>
        </w:rPr>
        <w:t xml:space="preserve">They also say that the authors can still get fair revenues by selling DRM-free e-books giving example of Stephen King </w:t>
      </w:r>
      <w:sdt>
        <w:sdtPr>
          <w:rPr>
            <w:lang w:val="en-GB"/>
          </w:rPr>
          <w:id w:val="-269627239"/>
          <w:citation/>
        </w:sdtPr>
        <w:sdtContent>
          <w:r w:rsidR="00511A50">
            <w:rPr>
              <w:lang w:val="en-GB"/>
            </w:rPr>
            <w:fldChar w:fldCharType="begin"/>
          </w:r>
          <w:r w:rsidR="00511A50" w:rsidRPr="00511A50">
            <w:rPr>
              <w:lang w:val="en-GB"/>
            </w:rPr>
            <w:instrText xml:space="preserve"> CITATION Ric08 \l 1035 </w:instrText>
          </w:r>
          <w:r w:rsidR="00511A50">
            <w:rPr>
              <w:lang w:val="en-GB"/>
            </w:rPr>
            <w:fldChar w:fldCharType="separate"/>
          </w:r>
          <w:r w:rsidR="008B075F" w:rsidRPr="008B075F">
            <w:rPr>
              <w:noProof/>
              <w:lang w:val="en-GB"/>
            </w:rPr>
            <w:t>[47]</w:t>
          </w:r>
          <w:r w:rsidR="00511A50">
            <w:rPr>
              <w:lang w:val="en-GB"/>
            </w:rPr>
            <w:fldChar w:fldCharType="end"/>
          </w:r>
        </w:sdtContent>
      </w:sdt>
      <w:r w:rsidRPr="00966115">
        <w:rPr>
          <w:lang w:val="en-GB"/>
        </w:rPr>
        <w:t xml:space="preserve"> and even e-books release under the Creative Commons licenses in synergy with paper books such as Cory Doctorow or John </w:t>
      </w:r>
      <w:proofErr w:type="spellStart"/>
      <w:r w:rsidRPr="00966115">
        <w:rPr>
          <w:lang w:val="en-GB"/>
        </w:rPr>
        <w:t>Sundman</w:t>
      </w:r>
      <w:proofErr w:type="spellEnd"/>
      <w:r w:rsidRPr="00966115">
        <w:rPr>
          <w:lang w:val="en-GB"/>
        </w:rPr>
        <w:t xml:space="preserve"> </w:t>
      </w:r>
      <w:sdt>
        <w:sdtPr>
          <w:rPr>
            <w:lang w:val="en-GB"/>
          </w:rPr>
          <w:id w:val="1072152838"/>
          <w:citation/>
        </w:sdtPr>
        <w:sdtContent>
          <w:r w:rsidR="00511A50">
            <w:rPr>
              <w:lang w:val="en-GB"/>
            </w:rPr>
            <w:fldChar w:fldCharType="begin"/>
          </w:r>
          <w:r w:rsidR="00511A50" w:rsidRPr="00511A50">
            <w:rPr>
              <w:lang w:val="en-GB"/>
            </w:rPr>
            <w:instrText xml:space="preserve"> CITATION Phi12 \l 1035 </w:instrText>
          </w:r>
          <w:r w:rsidR="00511A50">
            <w:rPr>
              <w:lang w:val="en-GB"/>
            </w:rPr>
            <w:fldChar w:fldCharType="separate"/>
          </w:r>
          <w:r w:rsidR="008B075F" w:rsidRPr="008B075F">
            <w:rPr>
              <w:noProof/>
              <w:lang w:val="en-GB"/>
            </w:rPr>
            <w:t>[48]</w:t>
          </w:r>
          <w:r w:rsidR="00511A50">
            <w:rPr>
              <w:lang w:val="en-GB"/>
            </w:rPr>
            <w:fldChar w:fldCharType="end"/>
          </w:r>
        </w:sdtContent>
      </w:sdt>
      <w:r w:rsidR="00511A50">
        <w:rPr>
          <w:lang w:val="en-GB"/>
        </w:rPr>
        <w:t>(section 7.4)</w:t>
      </w:r>
      <w:r w:rsidRPr="00966115">
        <w:rPr>
          <w:lang w:val="en-GB"/>
        </w:rPr>
        <w:t xml:space="preserve">. In scientific/technical publishing, this is already a reality with publishers like Springer who provide e-books with no DRM to guarantee “Perpetual access &amp; ownership” </w:t>
      </w:r>
      <w:sdt>
        <w:sdtPr>
          <w:rPr>
            <w:lang w:val="en-GB"/>
          </w:rPr>
          <w:id w:val="-260221229"/>
          <w:citation/>
        </w:sdtPr>
        <w:sdtContent>
          <w:r w:rsidR="00BA165F">
            <w:rPr>
              <w:lang w:val="en-GB"/>
            </w:rPr>
            <w:fldChar w:fldCharType="begin"/>
          </w:r>
          <w:r w:rsidR="00C948BF">
            <w:rPr>
              <w:lang w:val="en-GB"/>
            </w:rPr>
            <w:instrText xml:space="preserve">CITATION eBo12 \l 1035 </w:instrText>
          </w:r>
          <w:r w:rsidR="00BA165F">
            <w:rPr>
              <w:lang w:val="en-GB"/>
            </w:rPr>
            <w:fldChar w:fldCharType="separate"/>
          </w:r>
          <w:r w:rsidR="008B075F" w:rsidRPr="008B075F">
            <w:rPr>
              <w:noProof/>
              <w:lang w:val="en-GB"/>
            </w:rPr>
            <w:t>[49]</w:t>
          </w:r>
          <w:r w:rsidR="00BA165F">
            <w:rPr>
              <w:lang w:val="en-GB"/>
            </w:rPr>
            <w:fldChar w:fldCharType="end"/>
          </w:r>
        </w:sdtContent>
      </w:sdt>
      <w:r w:rsidRPr="00966115">
        <w:rPr>
          <w:lang w:val="en-GB"/>
        </w:rPr>
        <w:t xml:space="preserve"> or O’Reilly who adds services to attract customers such as “lifetime access”, provide the files in multiple formats so the user can read them in any device and “free updates to reflect published changes and corrections” </w:t>
      </w:r>
      <w:sdt>
        <w:sdtPr>
          <w:rPr>
            <w:lang w:val="en-GB"/>
          </w:rPr>
          <w:id w:val="-43442456"/>
          <w:citation/>
        </w:sdtPr>
        <w:sdtContent>
          <w:r w:rsidR="00103BAE">
            <w:rPr>
              <w:lang w:val="en-GB"/>
            </w:rPr>
            <w:fldChar w:fldCharType="begin"/>
          </w:r>
          <w:r w:rsidR="00103BAE" w:rsidRPr="00103BAE">
            <w:rPr>
              <w:lang w:val="en-GB"/>
            </w:rPr>
            <w:instrText xml:space="preserve"> CITATION Ebo12 \l 1035 </w:instrText>
          </w:r>
          <w:r w:rsidR="00103BAE">
            <w:rPr>
              <w:lang w:val="en-GB"/>
            </w:rPr>
            <w:fldChar w:fldCharType="separate"/>
          </w:r>
          <w:r w:rsidR="008B075F" w:rsidRPr="008B075F">
            <w:rPr>
              <w:noProof/>
              <w:lang w:val="en-GB"/>
            </w:rPr>
            <w:t>[50]</w:t>
          </w:r>
          <w:r w:rsidR="00103BAE">
            <w:rPr>
              <w:lang w:val="en-GB"/>
            </w:rPr>
            <w:fldChar w:fldCharType="end"/>
          </w:r>
        </w:sdtContent>
      </w:sdt>
      <w:r w:rsidRPr="00966115">
        <w:rPr>
          <w:lang w:val="en-GB"/>
        </w:rPr>
        <w:t xml:space="preserve">. </w:t>
      </w:r>
    </w:p>
    <w:p w:rsidR="004C4BBE" w:rsidRDefault="004C4BBE" w:rsidP="00CB28BF">
      <w:pPr>
        <w:rPr>
          <w:lang w:val="en-GB"/>
        </w:rPr>
      </w:pPr>
    </w:p>
    <w:p w:rsidR="004C4BBE" w:rsidRDefault="00966115" w:rsidP="00CB28BF">
      <w:pPr>
        <w:rPr>
          <w:lang w:val="en-GB"/>
        </w:rPr>
      </w:pPr>
      <w:r w:rsidRPr="004C4BBE">
        <w:rPr>
          <w:lang w:val="en-GB"/>
        </w:rPr>
        <w:t>In fiction and others genre, som</w:t>
      </w:r>
      <w:r w:rsidR="004C4BBE">
        <w:rPr>
          <w:lang w:val="en-GB"/>
        </w:rPr>
        <w:t>e vendors</w:t>
      </w:r>
      <w:r w:rsidR="006B2839">
        <w:rPr>
          <w:lang w:val="en-GB"/>
        </w:rPr>
        <w:t>,</w:t>
      </w:r>
      <w:r w:rsidR="004C4BBE">
        <w:rPr>
          <w:lang w:val="en-GB"/>
        </w:rPr>
        <w:t xml:space="preserve"> </w:t>
      </w:r>
      <w:r w:rsidR="006B2839">
        <w:rPr>
          <w:lang w:val="en-GB"/>
        </w:rPr>
        <w:t>for example,</w:t>
      </w:r>
      <w:r w:rsidR="004C4BBE">
        <w:rPr>
          <w:lang w:val="en-GB"/>
        </w:rPr>
        <w:t xml:space="preserve"> Weightless Books</w:t>
      </w:r>
      <w:r w:rsidR="004C4BBE">
        <w:rPr>
          <w:rStyle w:val="FootnoteReference"/>
          <w:lang w:val="en-GB"/>
        </w:rPr>
        <w:footnoteReference w:id="25"/>
      </w:r>
      <w:r w:rsidRPr="004C4BBE">
        <w:rPr>
          <w:lang w:val="en-GB"/>
        </w:rPr>
        <w:t xml:space="preserve"> sell all their e-books DRM- free. In publishing the Tor/Forge announced that they will release their full catalogue without DRM by July 2012 </w:t>
      </w:r>
      <w:sdt>
        <w:sdtPr>
          <w:rPr>
            <w:lang w:val="en-GB"/>
          </w:rPr>
          <w:id w:val="-1388557683"/>
          <w:citation/>
        </w:sdtPr>
        <w:sdtContent>
          <w:r w:rsidR="00D51341">
            <w:rPr>
              <w:lang w:val="en-GB"/>
            </w:rPr>
            <w:fldChar w:fldCharType="begin"/>
          </w:r>
          <w:r w:rsidR="00D51341" w:rsidRPr="00D51341">
            <w:rPr>
              <w:lang w:val="en-GB"/>
            </w:rPr>
            <w:instrText xml:space="preserve"> CITATION Tor12 \l 1035 </w:instrText>
          </w:r>
          <w:r w:rsidR="00D51341">
            <w:rPr>
              <w:lang w:val="en-GB"/>
            </w:rPr>
            <w:fldChar w:fldCharType="separate"/>
          </w:r>
          <w:r w:rsidR="008B075F" w:rsidRPr="008B075F">
            <w:rPr>
              <w:noProof/>
              <w:lang w:val="en-GB"/>
            </w:rPr>
            <w:t>[51]</w:t>
          </w:r>
          <w:r w:rsidR="00D51341">
            <w:rPr>
              <w:lang w:val="en-GB"/>
            </w:rPr>
            <w:fldChar w:fldCharType="end"/>
          </w:r>
        </w:sdtContent>
      </w:sdt>
      <w:r w:rsidRPr="004C4BBE">
        <w:rPr>
          <w:lang w:val="en-GB"/>
        </w:rPr>
        <w:t xml:space="preserve"> and that discussion went with their parent company Macmillan </w:t>
      </w:r>
      <w:sdt>
        <w:sdtPr>
          <w:rPr>
            <w:lang w:val="en-GB"/>
          </w:rPr>
          <w:id w:val="-594629033"/>
          <w:citation/>
        </w:sdtPr>
        <w:sdtContent>
          <w:r w:rsidR="00D51341">
            <w:rPr>
              <w:lang w:val="en-GB"/>
            </w:rPr>
            <w:fldChar w:fldCharType="begin"/>
          </w:r>
          <w:r w:rsidR="00D51341" w:rsidRPr="00D51341">
            <w:rPr>
              <w:lang w:val="en-GB"/>
            </w:rPr>
            <w:instrText xml:space="preserve"> CITATION Cha12 \l 1035 </w:instrText>
          </w:r>
          <w:r w:rsidR="00D51341">
            <w:rPr>
              <w:lang w:val="en-GB"/>
            </w:rPr>
            <w:fldChar w:fldCharType="separate"/>
          </w:r>
          <w:r w:rsidR="008B075F" w:rsidRPr="008B075F">
            <w:rPr>
              <w:noProof/>
              <w:lang w:val="en-GB"/>
            </w:rPr>
            <w:t>[52]</w:t>
          </w:r>
          <w:r w:rsidR="00D51341">
            <w:rPr>
              <w:lang w:val="en-GB"/>
            </w:rPr>
            <w:fldChar w:fldCharType="end"/>
          </w:r>
        </w:sdtContent>
      </w:sdt>
      <w:r w:rsidRPr="004C4BBE">
        <w:rPr>
          <w:lang w:val="en-GB"/>
        </w:rPr>
        <w:t>. One of the older DR</w:t>
      </w:r>
      <w:r w:rsidR="004C4BBE">
        <w:rPr>
          <w:lang w:val="en-GB"/>
        </w:rPr>
        <w:t xml:space="preserve">M-free </w:t>
      </w:r>
      <w:proofErr w:type="gramStart"/>
      <w:r w:rsidR="004C4BBE">
        <w:rPr>
          <w:lang w:val="en-GB"/>
        </w:rPr>
        <w:t>publisher</w:t>
      </w:r>
      <w:proofErr w:type="gramEnd"/>
      <w:r w:rsidR="004C4BBE">
        <w:rPr>
          <w:lang w:val="en-GB"/>
        </w:rPr>
        <w:t xml:space="preserve"> is </w:t>
      </w:r>
      <w:proofErr w:type="spellStart"/>
      <w:r w:rsidR="004C4BBE">
        <w:rPr>
          <w:lang w:val="en-GB"/>
        </w:rPr>
        <w:t>Baen</w:t>
      </w:r>
      <w:proofErr w:type="spellEnd"/>
      <w:r w:rsidR="004C4BBE">
        <w:rPr>
          <w:lang w:val="en-GB"/>
        </w:rPr>
        <w:t xml:space="preserve"> Books</w:t>
      </w:r>
      <w:r w:rsidR="004C4BBE">
        <w:rPr>
          <w:rStyle w:val="FootnoteReference"/>
          <w:lang w:val="en-GB"/>
        </w:rPr>
        <w:footnoteReference w:id="26"/>
      </w:r>
      <w:r w:rsidRPr="004C4BBE">
        <w:rPr>
          <w:lang w:val="en-GB"/>
        </w:rPr>
        <w:t xml:space="preserve"> who was in 2007 stating:</w:t>
      </w:r>
    </w:p>
    <w:p w:rsidR="004C4BBE" w:rsidRDefault="00966115" w:rsidP="00CB28BF">
      <w:pPr>
        <w:rPr>
          <w:lang w:val="en-GB"/>
        </w:rPr>
      </w:pPr>
      <w:r w:rsidRPr="004C4BBE">
        <w:rPr>
          <w:lang w:val="en-GB"/>
        </w:rPr>
        <w:t xml:space="preserve"> </w:t>
      </w:r>
    </w:p>
    <w:p w:rsidR="004C4BBE" w:rsidRDefault="00966115" w:rsidP="004C4BBE">
      <w:pPr>
        <w:pStyle w:val="Quote"/>
        <w:rPr>
          <w:lang w:val="en-GB"/>
        </w:rPr>
      </w:pPr>
      <w:r w:rsidRPr="004C4BBE">
        <w:rPr>
          <w:lang w:val="en-GB"/>
        </w:rPr>
        <w:t xml:space="preserve">We don’t treat our customers like criminals, and they don’t act like them. We’ve found that if you treat your readers with respect, they become repeat customers, as the success of our decade-old </w:t>
      </w:r>
      <w:proofErr w:type="spellStart"/>
      <w:r w:rsidRPr="004C4BBE">
        <w:rPr>
          <w:lang w:val="en-GB"/>
        </w:rPr>
        <w:t>Webscription</w:t>
      </w:r>
      <w:proofErr w:type="spellEnd"/>
      <w:r w:rsidRPr="004C4BBE">
        <w:rPr>
          <w:lang w:val="en-GB"/>
        </w:rPr>
        <w:t xml:space="preserve"> program can attest. </w:t>
      </w:r>
      <w:sdt>
        <w:sdtPr>
          <w:rPr>
            <w:lang w:val="en-GB"/>
          </w:rPr>
          <w:id w:val="1916819320"/>
          <w:citation/>
        </w:sdtPr>
        <w:sdtContent>
          <w:r w:rsidR="00181E1A">
            <w:rPr>
              <w:lang w:val="en-GB"/>
            </w:rPr>
            <w:fldChar w:fldCharType="begin"/>
          </w:r>
          <w:r w:rsidR="00181E1A" w:rsidRPr="00A25DD4">
            <w:rPr>
              <w:lang w:val="en-GB"/>
            </w:rPr>
            <w:instrText xml:space="preserve"> CITATION Sub07 \l 1035 </w:instrText>
          </w:r>
          <w:r w:rsidR="00181E1A">
            <w:rPr>
              <w:lang w:val="en-GB"/>
            </w:rPr>
            <w:fldChar w:fldCharType="separate"/>
          </w:r>
          <w:r w:rsidR="008B075F" w:rsidRPr="008B075F">
            <w:rPr>
              <w:noProof/>
              <w:lang w:val="en-GB"/>
            </w:rPr>
            <w:t>[53]</w:t>
          </w:r>
          <w:r w:rsidR="00181E1A">
            <w:rPr>
              <w:lang w:val="en-GB"/>
            </w:rPr>
            <w:fldChar w:fldCharType="end"/>
          </w:r>
        </w:sdtContent>
      </w:sdt>
      <w:r w:rsidRPr="004C4BBE">
        <w:rPr>
          <w:lang w:val="en-GB"/>
        </w:rPr>
        <w:t xml:space="preserve"> </w:t>
      </w:r>
    </w:p>
    <w:p w:rsidR="004C4BBE" w:rsidRDefault="004C4BBE" w:rsidP="00CB28BF">
      <w:pPr>
        <w:rPr>
          <w:lang w:val="en-GB"/>
        </w:rPr>
      </w:pPr>
    </w:p>
    <w:p w:rsidR="00583F42" w:rsidRDefault="00966115" w:rsidP="00CB28BF">
      <w:pPr>
        <w:rPr>
          <w:lang w:val="en-GB"/>
        </w:rPr>
      </w:pPr>
      <w:r w:rsidRPr="004C4BBE">
        <w:rPr>
          <w:lang w:val="en-GB"/>
        </w:rPr>
        <w:t>An alternative way of selling e-book</w:t>
      </w:r>
      <w:r w:rsidR="00181E1A">
        <w:rPr>
          <w:lang w:val="en-GB"/>
        </w:rPr>
        <w:t>s</w:t>
      </w:r>
      <w:r w:rsidRPr="004C4BBE">
        <w:rPr>
          <w:lang w:val="en-GB"/>
        </w:rPr>
        <w:t xml:space="preserve"> was experiment</w:t>
      </w:r>
      <w:r w:rsidR="004C4BBE">
        <w:rPr>
          <w:lang w:val="en-GB"/>
        </w:rPr>
        <w:t>ed by Humble Bundle</w:t>
      </w:r>
      <w:r w:rsidR="004C4BBE">
        <w:rPr>
          <w:rStyle w:val="FootnoteReference"/>
          <w:lang w:val="en-GB"/>
        </w:rPr>
        <w:footnoteReference w:id="27"/>
      </w:r>
      <w:r w:rsidR="004C4BBE">
        <w:rPr>
          <w:lang w:val="en-GB"/>
        </w:rPr>
        <w:t>. They of</w:t>
      </w:r>
      <w:r w:rsidRPr="004C4BBE">
        <w:rPr>
          <w:lang w:val="en-GB"/>
        </w:rPr>
        <w:t xml:space="preserve">fered a bundle of thirteen DRM-free e-books during two weeks with the ‘Pay What You Want’ pricing system and a possibility to set a </w:t>
      </w:r>
      <w:proofErr w:type="spellStart"/>
      <w:r w:rsidRPr="004C4BBE">
        <w:rPr>
          <w:lang w:val="en-GB"/>
        </w:rPr>
        <w:t>percent</w:t>
      </w:r>
      <w:proofErr w:type="spellEnd"/>
      <w:r w:rsidRPr="004C4BBE">
        <w:rPr>
          <w:lang w:val="en-GB"/>
        </w:rPr>
        <w:t xml:space="preserve"> that will go </w:t>
      </w:r>
      <w:r w:rsidRPr="004C4BBE">
        <w:rPr>
          <w:lang w:val="en-GB"/>
        </w:rPr>
        <w:lastRenderedPageBreak/>
        <w:t>to charity. The result was over 84 thousand purchases of the bundle generating 1</w:t>
      </w:r>
      <w:proofErr w:type="gramStart"/>
      <w:r w:rsidRPr="004C4BBE">
        <w:rPr>
          <w:lang w:val="en-GB"/>
        </w:rPr>
        <w:t>,2</w:t>
      </w:r>
      <w:proofErr w:type="gramEnd"/>
      <w:r w:rsidRPr="004C4BBE">
        <w:rPr>
          <w:lang w:val="en-GB"/>
        </w:rPr>
        <w:t xml:space="preserve"> million $ </w:t>
      </w:r>
      <w:r w:rsidR="00181E1A">
        <w:rPr>
          <w:lang w:val="en-GB"/>
        </w:rPr>
        <w:t xml:space="preserve">revenues </w:t>
      </w:r>
      <w:sdt>
        <w:sdtPr>
          <w:rPr>
            <w:lang w:val="en-GB"/>
          </w:rPr>
          <w:id w:val="43340822"/>
          <w:citation/>
        </w:sdtPr>
        <w:sdtContent>
          <w:r w:rsidR="00D01450">
            <w:rPr>
              <w:lang w:val="en-GB"/>
            </w:rPr>
            <w:fldChar w:fldCharType="begin"/>
          </w:r>
          <w:r w:rsidR="00D01450" w:rsidRPr="00D01450">
            <w:rPr>
              <w:lang w:val="en-GB"/>
            </w:rPr>
            <w:instrText xml:space="preserve"> CITATION Pri12 \l 1035 </w:instrText>
          </w:r>
          <w:r w:rsidR="00D01450">
            <w:rPr>
              <w:lang w:val="en-GB"/>
            </w:rPr>
            <w:fldChar w:fldCharType="separate"/>
          </w:r>
          <w:r w:rsidR="008B075F" w:rsidRPr="008B075F">
            <w:rPr>
              <w:noProof/>
              <w:lang w:val="en-GB"/>
            </w:rPr>
            <w:t>[54]</w:t>
          </w:r>
          <w:r w:rsidR="00D01450">
            <w:rPr>
              <w:lang w:val="en-GB"/>
            </w:rPr>
            <w:fldChar w:fldCharType="end"/>
          </w:r>
        </w:sdtContent>
      </w:sdt>
      <w:r w:rsidR="00485819" w:rsidRPr="00485819">
        <w:rPr>
          <w:lang w:val="en-GB"/>
        </w:rPr>
        <w:t xml:space="preserve">. This was seen successful enough to </w:t>
      </w:r>
      <w:r w:rsidR="00670333">
        <w:rPr>
          <w:lang w:val="en-GB"/>
        </w:rPr>
        <w:t>give birth to the story bundle</w:t>
      </w:r>
      <w:r w:rsidR="00670333">
        <w:rPr>
          <w:rStyle w:val="FootnoteReference"/>
          <w:lang w:val="en-GB"/>
        </w:rPr>
        <w:footnoteReference w:id="28"/>
      </w:r>
      <w:r w:rsidR="00485819" w:rsidRPr="00485819">
        <w:rPr>
          <w:lang w:val="en-GB"/>
        </w:rPr>
        <w:t xml:space="preserve"> based on the same principle. </w:t>
      </w:r>
    </w:p>
    <w:p w:rsidR="00583F42" w:rsidRDefault="00583F42" w:rsidP="00CB28BF">
      <w:pPr>
        <w:rPr>
          <w:lang w:val="en-GB"/>
        </w:rPr>
      </w:pPr>
    </w:p>
    <w:p w:rsidR="000B7493" w:rsidRDefault="00485819" w:rsidP="00CB28BF">
      <w:pPr>
        <w:rPr>
          <w:lang w:val="en-GB"/>
        </w:rPr>
      </w:pPr>
      <w:r w:rsidRPr="00485819">
        <w:rPr>
          <w:lang w:val="en-GB"/>
        </w:rPr>
        <w:t>Stallman</w:t>
      </w:r>
      <w:sdt>
        <w:sdtPr>
          <w:rPr>
            <w:lang w:val="en-GB"/>
          </w:rPr>
          <w:id w:val="-878933916"/>
          <w:citation/>
        </w:sdtPr>
        <w:sdtContent>
          <w:r w:rsidR="00755C2D">
            <w:rPr>
              <w:lang w:val="en-GB"/>
            </w:rPr>
            <w:fldChar w:fldCharType="begin"/>
          </w:r>
          <w:r w:rsidR="00755C2D" w:rsidRPr="00755C2D">
            <w:rPr>
              <w:lang w:val="en-GB"/>
            </w:rPr>
            <w:instrText xml:space="preserve"> CITATION Ric08 \l 1035 </w:instrText>
          </w:r>
          <w:r w:rsidR="00755C2D">
            <w:rPr>
              <w:lang w:val="en-GB"/>
            </w:rPr>
            <w:fldChar w:fldCharType="separate"/>
          </w:r>
          <w:r w:rsidR="008B075F">
            <w:rPr>
              <w:noProof/>
              <w:lang w:val="en-GB"/>
            </w:rPr>
            <w:t xml:space="preserve"> </w:t>
          </w:r>
          <w:r w:rsidR="008B075F" w:rsidRPr="008B075F">
            <w:rPr>
              <w:noProof/>
              <w:lang w:val="en-GB"/>
            </w:rPr>
            <w:t>[47]</w:t>
          </w:r>
          <w:r w:rsidR="00755C2D">
            <w:rPr>
              <w:lang w:val="en-GB"/>
            </w:rPr>
            <w:fldChar w:fldCharType="end"/>
          </w:r>
        </w:sdtContent>
      </w:sdt>
      <w:r w:rsidRPr="00485819">
        <w:rPr>
          <w:lang w:val="en-GB"/>
        </w:rPr>
        <w:t xml:space="preserve"> and </w:t>
      </w:r>
      <w:proofErr w:type="spellStart"/>
      <w:r w:rsidRPr="00485819">
        <w:rPr>
          <w:lang w:val="en-GB"/>
        </w:rPr>
        <w:t>Aigrain</w:t>
      </w:r>
      <w:proofErr w:type="spellEnd"/>
      <w:sdt>
        <w:sdtPr>
          <w:rPr>
            <w:lang w:val="en-GB"/>
          </w:rPr>
          <w:id w:val="1778527953"/>
          <w:citation/>
        </w:sdtPr>
        <w:sdtContent>
          <w:r w:rsidR="00755C2D">
            <w:rPr>
              <w:lang w:val="en-GB"/>
            </w:rPr>
            <w:fldChar w:fldCharType="begin"/>
          </w:r>
          <w:r w:rsidR="00755C2D" w:rsidRPr="00755C2D">
            <w:rPr>
              <w:lang w:val="en-GB"/>
            </w:rPr>
            <w:instrText xml:space="preserve"> CITATION Phi12 \l 1035 </w:instrText>
          </w:r>
          <w:r w:rsidR="00755C2D">
            <w:rPr>
              <w:lang w:val="en-GB"/>
            </w:rPr>
            <w:fldChar w:fldCharType="separate"/>
          </w:r>
          <w:r w:rsidR="008B075F">
            <w:rPr>
              <w:noProof/>
              <w:lang w:val="en-GB"/>
            </w:rPr>
            <w:t xml:space="preserve"> </w:t>
          </w:r>
          <w:r w:rsidR="008B075F" w:rsidRPr="008B075F">
            <w:rPr>
              <w:noProof/>
              <w:lang w:val="en-GB"/>
            </w:rPr>
            <w:t>[48]</w:t>
          </w:r>
          <w:r w:rsidR="00755C2D">
            <w:rPr>
              <w:lang w:val="en-GB"/>
            </w:rPr>
            <w:fldChar w:fldCharType="end"/>
          </w:r>
        </w:sdtContent>
      </w:sdt>
      <w:r w:rsidR="00755C2D">
        <w:rPr>
          <w:lang w:val="en-GB"/>
        </w:rPr>
        <w:t>(</w:t>
      </w:r>
      <w:r w:rsidR="00755C2D" w:rsidRPr="00485819">
        <w:rPr>
          <w:lang w:val="en-GB"/>
        </w:rPr>
        <w:t>section 5.2</w:t>
      </w:r>
      <w:r w:rsidR="003C29C8">
        <w:rPr>
          <w:lang w:val="en-GB"/>
        </w:rPr>
        <w:t>,</w:t>
      </w:r>
      <w:r w:rsidR="00755C2D">
        <w:rPr>
          <w:lang w:val="en-GB"/>
        </w:rPr>
        <w:t xml:space="preserve"> chapter</w:t>
      </w:r>
      <w:r w:rsidR="003C29C8">
        <w:rPr>
          <w:lang w:val="en-GB"/>
        </w:rPr>
        <w:t xml:space="preserve"> 6 and</w:t>
      </w:r>
      <w:r w:rsidR="00755C2D">
        <w:rPr>
          <w:lang w:val="en-GB"/>
        </w:rPr>
        <w:t xml:space="preserve"> 7)</w:t>
      </w:r>
      <w:r w:rsidRPr="00485819">
        <w:rPr>
          <w:lang w:val="en-GB"/>
        </w:rPr>
        <w:t xml:space="preserve"> also propose a new source of income for the authors to remove their fear to publish their works DRM-free in digital form. The idea is</w:t>
      </w:r>
      <w:r w:rsidR="005E6946">
        <w:rPr>
          <w:lang w:val="en-GB"/>
        </w:rPr>
        <w:t xml:space="preserve"> to collect a flat-rate tax </w:t>
      </w:r>
      <w:r w:rsidR="00755C2D">
        <w:rPr>
          <w:lang w:val="en-GB"/>
        </w:rPr>
        <w:t xml:space="preserve">based </w:t>
      </w:r>
      <w:r w:rsidR="005E6946">
        <w:rPr>
          <w:lang w:val="en-GB"/>
        </w:rPr>
        <w:t>on i</w:t>
      </w:r>
      <w:r w:rsidRPr="00485819">
        <w:rPr>
          <w:lang w:val="en-GB"/>
        </w:rPr>
        <w:t xml:space="preserve">nternet subscribers that would be redistributed to authors and how that would be distributed. </w:t>
      </w:r>
      <w:proofErr w:type="spellStart"/>
      <w:r w:rsidRPr="00485819">
        <w:rPr>
          <w:lang w:val="en-GB"/>
        </w:rPr>
        <w:t>Aigrain</w:t>
      </w:r>
      <w:proofErr w:type="spellEnd"/>
      <w:r w:rsidRPr="00485819">
        <w:rPr>
          <w:lang w:val="en-GB"/>
        </w:rPr>
        <w:t xml:space="preserve"> goes further by proposing that the collected money should also fund future cultural project and a part to serve for archiving. </w:t>
      </w:r>
    </w:p>
    <w:p w:rsidR="000B7493" w:rsidRDefault="000B7493" w:rsidP="00CB28BF">
      <w:pPr>
        <w:rPr>
          <w:lang w:val="en-GB"/>
        </w:rPr>
      </w:pPr>
    </w:p>
    <w:p w:rsidR="00670333" w:rsidRDefault="000B7493" w:rsidP="003B7E3A">
      <w:pPr>
        <w:rPr>
          <w:lang w:val="en-GB"/>
        </w:rPr>
      </w:pPr>
      <w:proofErr w:type="spellStart"/>
      <w:r w:rsidRPr="00485819">
        <w:rPr>
          <w:lang w:val="en-GB"/>
        </w:rPr>
        <w:t>Aigrain</w:t>
      </w:r>
      <w:proofErr w:type="spellEnd"/>
      <w:sdt>
        <w:sdtPr>
          <w:rPr>
            <w:lang w:val="en-GB"/>
          </w:rPr>
          <w:id w:val="1168215609"/>
          <w:citation/>
        </w:sdtPr>
        <w:sdtContent>
          <w:r w:rsidR="003C29C8">
            <w:rPr>
              <w:lang w:val="en-GB"/>
            </w:rPr>
            <w:fldChar w:fldCharType="begin"/>
          </w:r>
          <w:r w:rsidR="003C29C8" w:rsidRPr="003C29C8">
            <w:rPr>
              <w:lang w:val="en-GB"/>
            </w:rPr>
            <w:instrText xml:space="preserve"> CITATION Phi12 \l 1035 </w:instrText>
          </w:r>
          <w:r w:rsidR="003C29C8">
            <w:rPr>
              <w:lang w:val="en-GB"/>
            </w:rPr>
            <w:fldChar w:fldCharType="separate"/>
          </w:r>
          <w:r w:rsidR="008B075F">
            <w:rPr>
              <w:noProof/>
              <w:lang w:val="en-GB"/>
            </w:rPr>
            <w:t xml:space="preserve"> </w:t>
          </w:r>
          <w:r w:rsidR="008B075F" w:rsidRPr="008B075F">
            <w:rPr>
              <w:noProof/>
              <w:lang w:val="en-GB"/>
            </w:rPr>
            <w:t>[48]</w:t>
          </w:r>
          <w:r w:rsidR="003C29C8">
            <w:rPr>
              <w:lang w:val="en-GB"/>
            </w:rPr>
            <w:fldChar w:fldCharType="end"/>
          </w:r>
        </w:sdtContent>
      </w:sdt>
      <w:r w:rsidRPr="00485819">
        <w:rPr>
          <w:lang w:val="en-GB"/>
        </w:rPr>
        <w:t xml:space="preserve"> </w:t>
      </w:r>
      <w:r w:rsidR="003C29C8">
        <w:rPr>
          <w:lang w:val="en-GB"/>
        </w:rPr>
        <w:t xml:space="preserve">(chapter 6) </w:t>
      </w:r>
      <w:r w:rsidR="00485819" w:rsidRPr="00485819">
        <w:rPr>
          <w:lang w:val="en-GB"/>
        </w:rPr>
        <w:t xml:space="preserve">also provides more </w:t>
      </w:r>
      <w:r w:rsidR="003C29C8">
        <w:rPr>
          <w:lang w:val="en-GB"/>
        </w:rPr>
        <w:t>idea</w:t>
      </w:r>
      <w:r w:rsidR="00485819" w:rsidRPr="00485819">
        <w:rPr>
          <w:lang w:val="en-GB"/>
        </w:rPr>
        <w:t xml:space="preserve"> about the rights</w:t>
      </w:r>
      <w:r w:rsidR="003C29C8">
        <w:rPr>
          <w:lang w:val="en-GB"/>
        </w:rPr>
        <w:t xml:space="preserve"> to share</w:t>
      </w:r>
      <w:r w:rsidR="00485819" w:rsidRPr="00485819">
        <w:rPr>
          <w:lang w:val="en-GB"/>
        </w:rPr>
        <w:t xml:space="preserve">; the sharing of cultural artefacts would be possible only after they have first been made available to the public in digital form. </w:t>
      </w:r>
      <w:r w:rsidR="003C29C8">
        <w:rPr>
          <w:lang w:val="en-GB"/>
        </w:rPr>
        <w:t>For</w:t>
      </w:r>
      <w:r w:rsidR="00485819" w:rsidRPr="00485819">
        <w:rPr>
          <w:lang w:val="en-GB"/>
        </w:rPr>
        <w:t xml:space="preserve"> example, scanning a paper book and sharing it will still be copyright infringement; except if the author has explicitly permitted it. “This saves an essential element of media chronology: the possibility [for the author] to schedule the public performance, analogic distribution and digital distribution at different times”. In addition to the sharing, he proposes the remix right to create modified works. He also insists on the facts that the users must respect the attribution of the authors for their works and can’t remove nor modify the meta-data identifying a file. </w:t>
      </w:r>
      <w:r w:rsidR="003B7E3A">
        <w:rPr>
          <w:lang w:val="en-GB"/>
        </w:rPr>
        <w:t>With</w:t>
      </w:r>
      <w:r w:rsidR="00485819" w:rsidRPr="00485819">
        <w:rPr>
          <w:lang w:val="en-GB"/>
        </w:rPr>
        <w:t xml:space="preserve"> Stallman</w:t>
      </w:r>
      <w:sdt>
        <w:sdtPr>
          <w:rPr>
            <w:lang w:val="en-GB"/>
          </w:rPr>
          <w:id w:val="953281133"/>
          <w:citation/>
        </w:sdtPr>
        <w:sdtContent>
          <w:r w:rsidR="003B7E3A">
            <w:rPr>
              <w:lang w:val="en-GB"/>
            </w:rPr>
            <w:fldChar w:fldCharType="begin"/>
          </w:r>
          <w:r w:rsidR="003B7E3A" w:rsidRPr="003B7E3A">
            <w:rPr>
              <w:lang w:val="en-GB"/>
            </w:rPr>
            <w:instrText xml:space="preserve"> CITATION Ric08 \l 1035 </w:instrText>
          </w:r>
          <w:r w:rsidR="003B7E3A">
            <w:rPr>
              <w:lang w:val="en-GB"/>
            </w:rPr>
            <w:fldChar w:fldCharType="separate"/>
          </w:r>
          <w:r w:rsidR="008B075F">
            <w:rPr>
              <w:noProof/>
              <w:lang w:val="en-GB"/>
            </w:rPr>
            <w:t xml:space="preserve"> </w:t>
          </w:r>
          <w:r w:rsidR="008B075F" w:rsidRPr="008B075F">
            <w:rPr>
              <w:noProof/>
              <w:lang w:val="en-GB"/>
            </w:rPr>
            <w:t>[47]</w:t>
          </w:r>
          <w:r w:rsidR="003B7E3A">
            <w:rPr>
              <w:lang w:val="en-GB"/>
            </w:rPr>
            <w:fldChar w:fldCharType="end"/>
          </w:r>
        </w:sdtContent>
      </w:sdt>
      <w:r w:rsidR="003B7E3A">
        <w:rPr>
          <w:lang w:val="en-GB"/>
        </w:rPr>
        <w:t>, they</w:t>
      </w:r>
      <w:r w:rsidR="00670333">
        <w:rPr>
          <w:lang w:val="en-GB"/>
        </w:rPr>
        <w:t xml:space="preserve"> </w:t>
      </w:r>
      <w:r w:rsidR="00485819" w:rsidRPr="00485819">
        <w:rPr>
          <w:lang w:val="en-GB"/>
        </w:rPr>
        <w:t xml:space="preserve">insist on the non-market </w:t>
      </w:r>
      <w:r w:rsidR="00670333">
        <w:rPr>
          <w:lang w:val="en-GB"/>
        </w:rPr>
        <w:t>sharing</w:t>
      </w:r>
      <w:r w:rsidR="003B7E3A">
        <w:rPr>
          <w:lang w:val="en-GB"/>
        </w:rPr>
        <w:t xml:space="preserve"> part</w:t>
      </w:r>
      <w:r w:rsidR="00485819" w:rsidRPr="00485819">
        <w:rPr>
          <w:lang w:val="en-GB"/>
        </w:rPr>
        <w:t>.</w:t>
      </w:r>
      <w:r w:rsidR="003B7E3A">
        <w:rPr>
          <w:lang w:val="en-GB"/>
        </w:rPr>
        <w:t xml:space="preserve"> For example, w</w:t>
      </w:r>
      <w:r w:rsidR="00485819" w:rsidRPr="00485819">
        <w:rPr>
          <w:lang w:val="en-GB"/>
        </w:rPr>
        <w:t xml:space="preserve">ebsites that want to sell </w:t>
      </w:r>
      <w:proofErr w:type="gramStart"/>
      <w:r w:rsidR="00485819" w:rsidRPr="00485819">
        <w:rPr>
          <w:lang w:val="en-GB"/>
        </w:rPr>
        <w:t>copies,</w:t>
      </w:r>
      <w:proofErr w:type="gramEnd"/>
      <w:r w:rsidR="00485819" w:rsidRPr="00485819">
        <w:rPr>
          <w:lang w:val="en-GB"/>
        </w:rPr>
        <w:t xml:space="preserve"> give direct access to a library of files through subscription </w:t>
      </w:r>
      <w:r w:rsidR="003B7E3A">
        <w:rPr>
          <w:lang w:val="en-GB"/>
        </w:rPr>
        <w:t xml:space="preserve">system </w:t>
      </w:r>
      <w:r w:rsidR="00485819" w:rsidRPr="00485819">
        <w:rPr>
          <w:lang w:val="en-GB"/>
        </w:rPr>
        <w:t xml:space="preserve">or by using ads will still need to negotiate commercial licenses with the authors. </w:t>
      </w:r>
    </w:p>
    <w:p w:rsidR="00670333" w:rsidRDefault="00670333" w:rsidP="00CB28BF">
      <w:pPr>
        <w:rPr>
          <w:lang w:val="en-GB"/>
        </w:rPr>
      </w:pPr>
    </w:p>
    <w:p w:rsidR="00670333" w:rsidRDefault="00485819" w:rsidP="00CB28BF">
      <w:pPr>
        <w:rPr>
          <w:lang w:val="en-GB"/>
        </w:rPr>
      </w:pPr>
      <w:r w:rsidRPr="00485819">
        <w:rPr>
          <w:lang w:val="en-GB"/>
        </w:rPr>
        <w:t>At the politic</w:t>
      </w:r>
      <w:r w:rsidR="00B04CE0">
        <w:rPr>
          <w:lang w:val="en-GB"/>
        </w:rPr>
        <w:t>al</w:t>
      </w:r>
      <w:r w:rsidRPr="00485819">
        <w:rPr>
          <w:lang w:val="en-GB"/>
        </w:rPr>
        <w:t xml:space="preserve"> level, the ‘free culture’ is </w:t>
      </w:r>
      <w:r w:rsidR="00B04CE0">
        <w:rPr>
          <w:lang w:val="en-GB"/>
        </w:rPr>
        <w:t>a</w:t>
      </w:r>
      <w:r w:rsidRPr="00485819">
        <w:rPr>
          <w:lang w:val="en-GB"/>
        </w:rPr>
        <w:t xml:space="preserve"> motto of the pirate parties</w:t>
      </w:r>
      <w:r w:rsidR="00F90749">
        <w:rPr>
          <w:rStyle w:val="FootnoteReference"/>
          <w:lang w:val="en-GB"/>
        </w:rPr>
        <w:footnoteReference w:id="29"/>
      </w:r>
      <w:r w:rsidRPr="00485819">
        <w:rPr>
          <w:lang w:val="en-GB"/>
        </w:rPr>
        <w:t xml:space="preserve">. The idea is also supported by the European Green Party </w:t>
      </w:r>
      <w:sdt>
        <w:sdtPr>
          <w:rPr>
            <w:lang w:val="en-GB"/>
          </w:rPr>
          <w:id w:val="175778841"/>
          <w:citation/>
        </w:sdtPr>
        <w:sdtContent>
          <w:r w:rsidR="00C406A7">
            <w:rPr>
              <w:lang w:val="en-GB"/>
            </w:rPr>
            <w:fldChar w:fldCharType="begin"/>
          </w:r>
          <w:r w:rsidR="00C406A7" w:rsidRPr="00C406A7">
            <w:rPr>
              <w:lang w:val="en-GB"/>
            </w:rPr>
            <w:instrText xml:space="preserve"> CITATION Dig08 \l 1035 </w:instrText>
          </w:r>
          <w:r w:rsidR="00C406A7">
            <w:rPr>
              <w:lang w:val="en-GB"/>
            </w:rPr>
            <w:fldChar w:fldCharType="separate"/>
          </w:r>
          <w:r w:rsidR="008B075F" w:rsidRPr="008B075F">
            <w:rPr>
              <w:noProof/>
              <w:lang w:val="en-GB"/>
            </w:rPr>
            <w:t>[55]</w:t>
          </w:r>
          <w:r w:rsidR="00C406A7">
            <w:rPr>
              <w:lang w:val="en-GB"/>
            </w:rPr>
            <w:fldChar w:fldCharType="end"/>
          </w:r>
        </w:sdtContent>
      </w:sdt>
      <w:r w:rsidRPr="00485819">
        <w:rPr>
          <w:lang w:val="en-GB"/>
        </w:rPr>
        <w:t xml:space="preserve">. </w:t>
      </w:r>
      <w:r w:rsidR="00C406A7">
        <w:rPr>
          <w:lang w:val="en-GB"/>
        </w:rPr>
        <w:t>T</w:t>
      </w:r>
      <w:r w:rsidRPr="00485819">
        <w:rPr>
          <w:lang w:val="en-GB"/>
        </w:rPr>
        <w:t>he subject is discussed at various stages in some governments such as France, Belgium, Germany</w:t>
      </w:r>
      <w:r w:rsidR="00742D3E">
        <w:rPr>
          <w:lang w:val="en-GB"/>
        </w:rPr>
        <w:t xml:space="preserve">, </w:t>
      </w:r>
      <w:r w:rsidRPr="00485819">
        <w:rPr>
          <w:lang w:val="en-GB"/>
        </w:rPr>
        <w:t xml:space="preserve">Brazil </w:t>
      </w:r>
      <w:r w:rsidR="00C406A7">
        <w:rPr>
          <w:lang w:val="en-GB"/>
        </w:rPr>
        <w:t>and</w:t>
      </w:r>
      <w:r w:rsidRPr="00485819">
        <w:rPr>
          <w:lang w:val="en-GB"/>
        </w:rPr>
        <w:t xml:space="preserve"> Switzerland where a postulate “toward a </w:t>
      </w:r>
      <w:r w:rsidR="005E6946">
        <w:rPr>
          <w:lang w:val="en-GB"/>
        </w:rPr>
        <w:t>fair copyright compatible with i</w:t>
      </w:r>
      <w:r w:rsidRPr="00485819">
        <w:rPr>
          <w:lang w:val="en-GB"/>
        </w:rPr>
        <w:t xml:space="preserve">nternet </w:t>
      </w:r>
      <w:r w:rsidR="00670333">
        <w:rPr>
          <w:lang w:val="en-GB"/>
        </w:rPr>
        <w:t>user freedom”</w:t>
      </w:r>
      <w:r w:rsidR="00670333">
        <w:rPr>
          <w:rStyle w:val="FootnoteReference"/>
          <w:lang w:val="en-GB"/>
        </w:rPr>
        <w:footnoteReference w:id="30"/>
      </w:r>
      <w:r w:rsidRPr="00485819">
        <w:rPr>
          <w:lang w:val="en-GB"/>
        </w:rPr>
        <w:t xml:space="preserve"> </w:t>
      </w:r>
      <w:sdt>
        <w:sdtPr>
          <w:rPr>
            <w:lang w:val="en-GB"/>
          </w:rPr>
          <w:id w:val="-630164406"/>
          <w:citation/>
        </w:sdtPr>
        <w:sdtContent>
          <w:r w:rsidR="00742D3E">
            <w:rPr>
              <w:lang w:val="en-GB"/>
            </w:rPr>
            <w:fldChar w:fldCharType="begin"/>
          </w:r>
          <w:r w:rsidR="00742D3E" w:rsidRPr="00742D3E">
            <w:rPr>
              <w:lang w:val="en-GB"/>
            </w:rPr>
            <w:instrText xml:space="preserve"> CITATION Rec12 \l 1035 </w:instrText>
          </w:r>
          <w:r w:rsidR="00742D3E">
            <w:rPr>
              <w:lang w:val="en-GB"/>
            </w:rPr>
            <w:fldChar w:fldCharType="separate"/>
          </w:r>
          <w:r w:rsidR="008B075F" w:rsidRPr="008B075F">
            <w:rPr>
              <w:noProof/>
              <w:lang w:val="en-GB"/>
            </w:rPr>
            <w:t>[56]</w:t>
          </w:r>
          <w:r w:rsidR="00742D3E">
            <w:rPr>
              <w:lang w:val="en-GB"/>
            </w:rPr>
            <w:fldChar w:fldCharType="end"/>
          </w:r>
        </w:sdtContent>
      </w:sdt>
      <w:r w:rsidRPr="00485819">
        <w:rPr>
          <w:lang w:val="en-GB"/>
        </w:rPr>
        <w:t xml:space="preserve"> has been proposed and has been accepted by the government who has formed a working group</w:t>
      </w:r>
      <w:r w:rsidR="00E2166B">
        <w:rPr>
          <w:rStyle w:val="FootnoteReference"/>
          <w:lang w:val="en-GB"/>
        </w:rPr>
        <w:footnoteReference w:id="31"/>
      </w:r>
      <w:r w:rsidRPr="00485819">
        <w:rPr>
          <w:lang w:val="en-GB"/>
        </w:rPr>
        <w:t xml:space="preserve"> that will provide the results </w:t>
      </w:r>
      <w:r w:rsidR="00742D3E">
        <w:rPr>
          <w:lang w:val="en-GB"/>
        </w:rPr>
        <w:t xml:space="preserve">at the </w:t>
      </w:r>
      <w:r w:rsidRPr="00485819">
        <w:rPr>
          <w:lang w:val="en-GB"/>
        </w:rPr>
        <w:t xml:space="preserve">end of 2013. </w:t>
      </w:r>
    </w:p>
    <w:p w:rsidR="00670333" w:rsidRDefault="00670333" w:rsidP="00CB28BF">
      <w:pPr>
        <w:rPr>
          <w:lang w:val="en-GB"/>
        </w:rPr>
      </w:pPr>
    </w:p>
    <w:p w:rsidR="00CB28BF" w:rsidRPr="008255C8" w:rsidRDefault="00485819" w:rsidP="00CB28BF">
      <w:pPr>
        <w:rPr>
          <w:lang w:val="en-GB"/>
        </w:rPr>
      </w:pPr>
      <w:r w:rsidRPr="00485819">
        <w:rPr>
          <w:lang w:val="en-GB"/>
        </w:rPr>
        <w:t>Stallman</w:t>
      </w:r>
      <w:sdt>
        <w:sdtPr>
          <w:rPr>
            <w:lang w:val="en-GB"/>
          </w:rPr>
          <w:id w:val="-2141946597"/>
          <w:citation/>
        </w:sdtPr>
        <w:sdtContent>
          <w:r w:rsidR="007B7C81">
            <w:rPr>
              <w:lang w:val="en-GB"/>
            </w:rPr>
            <w:fldChar w:fldCharType="begin"/>
          </w:r>
          <w:r w:rsidR="007B7C81" w:rsidRPr="007B7C81">
            <w:rPr>
              <w:lang w:val="en-GB"/>
            </w:rPr>
            <w:instrText xml:space="preserve"> CITATION Ric08 \l 1035 </w:instrText>
          </w:r>
          <w:r w:rsidR="007B7C81">
            <w:rPr>
              <w:lang w:val="en-GB"/>
            </w:rPr>
            <w:fldChar w:fldCharType="separate"/>
          </w:r>
          <w:r w:rsidR="008B075F">
            <w:rPr>
              <w:noProof/>
              <w:lang w:val="en-GB"/>
            </w:rPr>
            <w:t xml:space="preserve"> </w:t>
          </w:r>
          <w:r w:rsidR="008B075F" w:rsidRPr="008B075F">
            <w:rPr>
              <w:noProof/>
              <w:lang w:val="en-GB"/>
            </w:rPr>
            <w:t>[47]</w:t>
          </w:r>
          <w:r w:rsidR="007B7C81">
            <w:rPr>
              <w:lang w:val="en-GB"/>
            </w:rPr>
            <w:fldChar w:fldCharType="end"/>
          </w:r>
        </w:sdtContent>
      </w:sdt>
      <w:r w:rsidRPr="00485819">
        <w:rPr>
          <w:lang w:val="en-GB"/>
        </w:rPr>
        <w:t xml:space="preserve"> concludes by advising that before this “information utopia” battle is won, the users should not buy DRM products –except if there is a way to break it– to avoid the establishment of a “pay-per-view world” imposed by publishers. </w:t>
      </w:r>
    </w:p>
    <w:p w:rsidR="00CB28BF" w:rsidRPr="008255C8" w:rsidRDefault="00CB28BF" w:rsidP="00CB28BF">
      <w:pPr>
        <w:rPr>
          <w:lang w:val="en-GB"/>
        </w:rPr>
      </w:pPr>
    </w:p>
    <w:p w:rsidR="0021442D" w:rsidRPr="008255C8" w:rsidRDefault="00E2166B" w:rsidP="00356603">
      <w:pPr>
        <w:pStyle w:val="Heading1"/>
        <w:rPr>
          <w:lang w:val="en-GB"/>
        </w:rPr>
      </w:pPr>
      <w:bookmarkStart w:id="72" w:name="_Toc347432610"/>
      <w:r>
        <w:t>Conclusion</w:t>
      </w:r>
      <w:bookmarkEnd w:id="72"/>
    </w:p>
    <w:p w:rsidR="00F86D8A" w:rsidRDefault="00E2166B" w:rsidP="00F86D8A">
      <w:pPr>
        <w:rPr>
          <w:lang w:val="en-GB"/>
        </w:rPr>
      </w:pPr>
      <w:r w:rsidRPr="00E2166B">
        <w:rPr>
          <w:lang w:val="en-GB"/>
        </w:rPr>
        <w:t xml:space="preserve">The research conducted shows that the ‘hard DRM’ is not an adequate solution for the e-book. It does not prevent nor stop the illegal file sharing, restricts the freedom of legitimate reader (while cracker get it fully), adds extra costs in term </w:t>
      </w:r>
      <w:r w:rsidRPr="00E2166B">
        <w:rPr>
          <w:lang w:val="en-GB"/>
        </w:rPr>
        <w:lastRenderedPageBreak/>
        <w:t xml:space="preserve">of price and infrastructure for the publisher/vendor and tends to fragment the market (or creates monopoly). However, in some cases, such as company confidential documents, where the reader and provider agree on the need for protection, the DRM can be good. </w:t>
      </w:r>
    </w:p>
    <w:p w:rsidR="00F86D8A" w:rsidRDefault="00F86D8A" w:rsidP="00F86D8A">
      <w:pPr>
        <w:rPr>
          <w:lang w:val="en-GB"/>
        </w:rPr>
      </w:pPr>
    </w:p>
    <w:p w:rsidR="00F86D8A" w:rsidRDefault="00E2166B" w:rsidP="00F86D8A">
      <w:pPr>
        <w:rPr>
          <w:lang w:val="en-GB"/>
        </w:rPr>
      </w:pPr>
      <w:r w:rsidRPr="00E2166B">
        <w:rPr>
          <w:lang w:val="en-GB"/>
        </w:rPr>
        <w:t>For the Lightweight Content Protection (LCP), it will be interesting to continue to follow the IDPF work. Even if LCP is never implemented or comes too late and has still unclear costs; it could be an alternative to ‘hard DRM’</w:t>
      </w:r>
      <w:r w:rsidR="00F86D8A">
        <w:rPr>
          <w:lang w:val="en-GB"/>
        </w:rPr>
        <w:t xml:space="preserve"> </w:t>
      </w:r>
      <w:r w:rsidRPr="00E2166B">
        <w:rPr>
          <w:lang w:val="en-GB"/>
        </w:rPr>
        <w:t xml:space="preserve">for vendor or library when the publisher imposes protection. It could also reduce some of the drawbacks with better interoperability, no spying and real ownership for the reader. But, again, like with the ‘hard DRM’, the users may crack it to get their full freedom or reject it. </w:t>
      </w:r>
    </w:p>
    <w:p w:rsidR="00F86D8A" w:rsidRDefault="00F86D8A" w:rsidP="00F86D8A">
      <w:pPr>
        <w:rPr>
          <w:lang w:val="en-GB"/>
        </w:rPr>
      </w:pPr>
    </w:p>
    <w:p w:rsidR="00156F33" w:rsidRDefault="0016719F" w:rsidP="00F86D8A">
      <w:pPr>
        <w:rPr>
          <w:lang w:val="en-GB"/>
        </w:rPr>
      </w:pPr>
      <w:r>
        <w:rPr>
          <w:lang w:val="en-GB"/>
        </w:rPr>
        <w:t xml:space="preserve">The Social DRM and watermark combination can be an appropriate solution. It can be better accepted by the users, offers some level of protection and help </w:t>
      </w:r>
      <w:r w:rsidRPr="0016719F">
        <w:rPr>
          <w:lang w:val="en-GB"/>
        </w:rPr>
        <w:t>deter on</w:t>
      </w:r>
      <w:r>
        <w:rPr>
          <w:lang w:val="en-GB"/>
        </w:rPr>
        <w:t xml:space="preserve"> copyright</w:t>
      </w:r>
      <w:r w:rsidRPr="0016719F">
        <w:rPr>
          <w:lang w:val="en-GB"/>
        </w:rPr>
        <w:t xml:space="preserve"> infringement</w:t>
      </w:r>
      <w:r>
        <w:rPr>
          <w:lang w:val="en-GB"/>
        </w:rPr>
        <w:t>.</w:t>
      </w:r>
      <w:r w:rsidR="00FB5E07">
        <w:rPr>
          <w:lang w:val="en-GB"/>
        </w:rPr>
        <w:t xml:space="preserve"> </w:t>
      </w:r>
    </w:p>
    <w:p w:rsidR="00946275" w:rsidRDefault="00946275" w:rsidP="00F86D8A">
      <w:pPr>
        <w:rPr>
          <w:lang w:val="en-GB"/>
        </w:rPr>
      </w:pPr>
    </w:p>
    <w:p w:rsidR="00946275" w:rsidRDefault="00946275" w:rsidP="00F86D8A">
      <w:pPr>
        <w:rPr>
          <w:lang w:val="en-GB"/>
        </w:rPr>
      </w:pPr>
      <w:r>
        <w:rPr>
          <w:lang w:val="en-GB"/>
        </w:rPr>
        <w:t xml:space="preserve">DRM-free is also an option. It will show that the authors trust and respect their readers. Free licenses, like Creative Common do provide protection and </w:t>
      </w:r>
      <w:r w:rsidRPr="0087100E">
        <w:rPr>
          <w:lang w:val="en-GB"/>
        </w:rPr>
        <w:t xml:space="preserve">being DRM-free </w:t>
      </w:r>
      <w:proofErr w:type="gramStart"/>
      <w:r w:rsidRPr="0087100E">
        <w:rPr>
          <w:lang w:val="en-GB"/>
        </w:rPr>
        <w:t>does</w:t>
      </w:r>
      <w:proofErr w:type="gramEnd"/>
      <w:r w:rsidRPr="0087100E">
        <w:rPr>
          <w:lang w:val="en-GB"/>
        </w:rPr>
        <w:t xml:space="preserve"> not prevent to do business</w:t>
      </w:r>
      <w:r>
        <w:rPr>
          <w:lang w:val="en-GB"/>
        </w:rPr>
        <w:t>.</w:t>
      </w:r>
    </w:p>
    <w:p w:rsidR="00FB5E07" w:rsidRPr="008255C8" w:rsidRDefault="00FB5E07" w:rsidP="00F86D8A">
      <w:pPr>
        <w:rPr>
          <w:lang w:val="en-GB"/>
        </w:rPr>
      </w:pPr>
    </w:p>
    <w:p w:rsidR="00AE2593" w:rsidRDefault="00AE2593" w:rsidP="00356603">
      <w:pPr>
        <w:pStyle w:val="Heading1"/>
      </w:pPr>
      <w:bookmarkStart w:id="73" w:name="_Toc347432611"/>
      <w:r w:rsidRPr="008255C8">
        <w:t>Acknowledgments</w:t>
      </w:r>
      <w:bookmarkEnd w:id="73"/>
    </w:p>
    <w:p w:rsidR="00E2166B" w:rsidRPr="00E2166B" w:rsidRDefault="00E2166B" w:rsidP="00E2166B">
      <w:pPr>
        <w:rPr>
          <w:lang w:val="en-GB"/>
        </w:rPr>
      </w:pPr>
      <w:proofErr w:type="gramStart"/>
      <w:r>
        <w:rPr>
          <w:lang w:val="en-GB"/>
        </w:rPr>
        <w:t>SOMETHING?</w:t>
      </w:r>
      <w:proofErr w:type="gramEnd"/>
    </w:p>
    <w:p w:rsidR="00BE065E" w:rsidRPr="008255C8" w:rsidRDefault="00467136" w:rsidP="00356603">
      <w:pPr>
        <w:pStyle w:val="Heading1"/>
        <w:numPr>
          <w:ilvl w:val="0"/>
          <w:numId w:val="0"/>
        </w:numPr>
        <w:ind w:left="284"/>
      </w:pPr>
      <w:bookmarkStart w:id="74" w:name="_Toc347432612"/>
      <w:r w:rsidRPr="008255C8">
        <w:t>References</w:t>
      </w:r>
      <w:bookmarkEnd w:id="74"/>
    </w:p>
    <w:sdt>
      <w:sdtPr>
        <w:id w:val="1287938522"/>
        <w:docPartObj>
          <w:docPartGallery w:val="Bibliographies"/>
          <w:docPartUnique/>
        </w:docPartObj>
      </w:sdtPr>
      <w:sdtEndPr>
        <w:rPr>
          <w:b/>
          <w:bCs/>
        </w:rPr>
      </w:sdtEndPr>
      <w:sdtContent>
        <w:p w:rsidR="008B075F" w:rsidRDefault="00BE065E" w:rsidP="00356603">
          <w:pPr>
            <w:rPr>
              <w:noProof/>
              <w:sz w:val="20"/>
              <w:lang w:val="en-GB" w:eastAsia="en-GB"/>
            </w:rPr>
          </w:pPr>
          <w:r>
            <w:fldChar w:fldCharType="begin"/>
          </w:r>
          <w:r w:rsidRPr="00BE3185">
            <w:rPr>
              <w:lang w:val="en-GB"/>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218"/>
          </w:tblGrid>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 </w:t>
                </w:r>
              </w:p>
            </w:tc>
            <w:tc>
              <w:tcPr>
                <w:tcW w:w="0" w:type="auto"/>
                <w:hideMark/>
              </w:tcPr>
              <w:p w:rsidR="008B075F" w:rsidRDefault="008B075F">
                <w:pPr>
                  <w:pStyle w:val="Bibliography"/>
                  <w:rPr>
                    <w:rFonts w:eastAsiaTheme="minorEastAsia"/>
                    <w:noProof/>
                    <w:lang w:val="en-US"/>
                  </w:rPr>
                </w:pPr>
                <w:r>
                  <w:rPr>
                    <w:noProof/>
                    <w:lang w:val="en-US"/>
                  </w:rPr>
                  <w:t xml:space="preserve">D. P. Satish, Digital Rights Management : An Introduction, Hyderabad: Icfai University Press, 2007. </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 </w:t>
                </w:r>
              </w:p>
            </w:tc>
            <w:tc>
              <w:tcPr>
                <w:tcW w:w="0" w:type="auto"/>
                <w:hideMark/>
              </w:tcPr>
              <w:p w:rsidR="008B075F" w:rsidRDefault="008B075F">
                <w:pPr>
                  <w:pStyle w:val="Bibliography"/>
                  <w:rPr>
                    <w:rFonts w:eastAsiaTheme="minorEastAsia"/>
                    <w:noProof/>
                    <w:lang w:val="en-US"/>
                  </w:rPr>
                </w:pPr>
                <w:r>
                  <w:rPr>
                    <w:noProof/>
                    <w:lang w:val="en-US"/>
                  </w:rPr>
                  <w:t xml:space="preserve">F. Hartung and F. Ramme, "Digital rights management and watermarking of multimedia content for m-commerce applications," </w:t>
                </w:r>
                <w:r>
                  <w:rPr>
                    <w:i/>
                    <w:iCs/>
                    <w:noProof/>
                    <w:lang w:val="en-US"/>
                  </w:rPr>
                  <w:t xml:space="preserve">Communications Magazine, </w:t>
                </w:r>
                <w:r>
                  <w:rPr>
                    <w:noProof/>
                    <w:lang w:val="en-US"/>
                  </w:rPr>
                  <w:t xml:space="preserve">vol. 38, no. 11, pp. 78-84, November 2000. </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 </w:t>
                </w:r>
              </w:p>
            </w:tc>
            <w:tc>
              <w:tcPr>
                <w:tcW w:w="0" w:type="auto"/>
                <w:hideMark/>
              </w:tcPr>
              <w:p w:rsidR="008B075F" w:rsidRDefault="008B075F">
                <w:pPr>
                  <w:pStyle w:val="Bibliography"/>
                  <w:rPr>
                    <w:rFonts w:eastAsiaTheme="minorEastAsia"/>
                    <w:noProof/>
                    <w:lang w:val="en-US"/>
                  </w:rPr>
                </w:pPr>
                <w:r>
                  <w:rPr>
                    <w:noProof/>
                    <w:lang w:val="en-US"/>
                  </w:rPr>
                  <w:t xml:space="preserve">B. Marušič, P. d. Cuetos, L. Piron and Z. Lifshitz, "TIRAMISU: That’s unobtrusive DRM in the home domain," INDICARE, 2005. </w:t>
                </w:r>
                <w:r w:rsidRPr="008B075F">
                  <w:rPr>
                    <w:noProof/>
                    <w:lang w:val="fr-FR"/>
                  </w:rPr>
                  <w:t xml:space="preserve">[Online]. Available: http://indicare.org/tiki-read_article.php?articleId=125. </w:t>
                </w:r>
                <w:r>
                  <w:rPr>
                    <w:noProof/>
                    <w:lang w:val="en-US"/>
                  </w:rPr>
                  <w:t>[Accessed 14 November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 </w:t>
                </w:r>
              </w:p>
            </w:tc>
            <w:tc>
              <w:tcPr>
                <w:tcW w:w="0" w:type="auto"/>
                <w:hideMark/>
              </w:tcPr>
              <w:p w:rsidR="008B075F" w:rsidRDefault="008B075F">
                <w:pPr>
                  <w:pStyle w:val="Bibliography"/>
                  <w:rPr>
                    <w:rFonts w:eastAsiaTheme="minorEastAsia"/>
                    <w:noProof/>
                    <w:lang w:val="en-US"/>
                  </w:rPr>
                </w:pPr>
                <w:r>
                  <w:rPr>
                    <w:noProof/>
                    <w:lang w:val="en-US"/>
                  </w:rPr>
                  <w:t>M. Daniels, "Hard and Soft DRM: Part 1," 2009. [Online]. Available: http://bookseller-association.blogspot.fi/2009/12/hard-and-soft-drm-part-1.html. [Accessed 18 January 2013].</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[5]</w:t>
                </w:r>
                <w:r>
                  <w:rPr>
                    <w:noProof/>
                    <w:lang w:val="en-US"/>
                  </w:rPr>
                  <w:lastRenderedPageBreak/>
                  <w:t xml:space="preserve"> </w:t>
                </w:r>
              </w:p>
            </w:tc>
            <w:tc>
              <w:tcPr>
                <w:tcW w:w="0" w:type="auto"/>
                <w:hideMark/>
              </w:tcPr>
              <w:p w:rsidR="008B075F" w:rsidRDefault="008B075F">
                <w:pPr>
                  <w:pStyle w:val="Bibliography"/>
                  <w:rPr>
                    <w:rFonts w:eastAsiaTheme="minorEastAsia"/>
                    <w:noProof/>
                    <w:lang w:val="en-US"/>
                  </w:rPr>
                </w:pPr>
                <w:r>
                  <w:rPr>
                    <w:noProof/>
                    <w:lang w:val="en-US"/>
                  </w:rPr>
                  <w:lastRenderedPageBreak/>
                  <w:t xml:space="preserve">B. Rosenblatt, "EPUB Lightweight Content Protection: Use Cases &amp; Requirements," International Digital Publishing Forum, 2012. [Online]. Available: http://idpf.org/epub-content-protection. [Accessed 28 May </w:t>
                </w:r>
                <w:r>
                  <w:rPr>
                    <w:noProof/>
                    <w:lang w:val="en-US"/>
                  </w:rPr>
                  <w:lastRenderedPageBreak/>
                  <w:t>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lastRenderedPageBreak/>
                  <w:t xml:space="preserve">[6] </w:t>
                </w:r>
              </w:p>
            </w:tc>
            <w:tc>
              <w:tcPr>
                <w:tcW w:w="0" w:type="auto"/>
                <w:hideMark/>
              </w:tcPr>
              <w:p w:rsidR="008B075F" w:rsidRDefault="008B075F">
                <w:pPr>
                  <w:pStyle w:val="Bibliography"/>
                  <w:rPr>
                    <w:rFonts w:eastAsiaTheme="minorEastAsia"/>
                    <w:noProof/>
                    <w:lang w:val="en-US"/>
                  </w:rPr>
                </w:pPr>
                <w:r>
                  <w:rPr>
                    <w:noProof/>
                    <w:lang w:val="en-US"/>
                  </w:rPr>
                  <w:t xml:space="preserve">F. A. P. Petitcolas, R. J. Anderson and M. G. Kuhn, "Information hiding-a survey," </w:t>
                </w:r>
                <w:r>
                  <w:rPr>
                    <w:i/>
                    <w:iCs/>
                    <w:noProof/>
                    <w:lang w:val="en-US"/>
                  </w:rPr>
                  <w:t xml:space="preserve">Proceedings of the IEEE, </w:t>
                </w:r>
                <w:r>
                  <w:rPr>
                    <w:noProof/>
                    <w:lang w:val="en-US"/>
                  </w:rPr>
                  <w:t xml:space="preserve">vol. 87, no. 7, p. 1062 –1078, July 1999. </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[7] </w:t>
                </w:r>
              </w:p>
            </w:tc>
            <w:tc>
              <w:tcPr>
                <w:tcW w:w="0" w:type="auto"/>
                <w:hideMark/>
              </w:tcPr>
              <w:p w:rsidR="008B075F" w:rsidRDefault="008B075F">
                <w:pPr>
                  <w:pStyle w:val="Bibliography"/>
                  <w:rPr>
                    <w:rFonts w:eastAsiaTheme="minorEastAsia"/>
                    <w:noProof/>
                    <w:lang w:val="en-US"/>
                  </w:rPr>
                </w:pPr>
                <w:r>
                  <w:rPr>
                    <w:noProof/>
                    <w:lang w:val="en-US"/>
                  </w:rPr>
                  <w:t>I. Lee, " EMTM 553: E-commerce Systems - Lecture 7a: Digital Watermarking," University of Pennsylvania, 2001. [Online]. Available: http://www.cis.upenn.edu/~lee/00emtm553/watermark.ppt. [Accessed 15 November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[8] </w:t>
                </w:r>
              </w:p>
            </w:tc>
            <w:tc>
              <w:tcPr>
                <w:tcW w:w="0" w:type="auto"/>
                <w:hideMark/>
              </w:tcPr>
              <w:p w:rsidR="008B075F" w:rsidRDefault="008B075F">
                <w:pPr>
                  <w:pStyle w:val="Bibliography"/>
                  <w:rPr>
                    <w:rFonts w:eastAsiaTheme="minorEastAsia"/>
                    <w:noProof/>
                    <w:lang w:val="en-US"/>
                  </w:rPr>
                </w:pPr>
                <w:r>
                  <w:rPr>
                    <w:noProof/>
                    <w:lang w:val="en-US"/>
                  </w:rPr>
                  <w:t>K. Franco, " Packaged Digital Rights Messaging," 2012. [Online]. Available: http://kevinfranco.blogspot.fi/2012/05/packaged-digital-rights- messaging.html. [Accessed 15 Novemeber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[9] </w:t>
                </w:r>
              </w:p>
            </w:tc>
            <w:tc>
              <w:tcPr>
                <w:tcW w:w="0" w:type="auto"/>
                <w:hideMark/>
              </w:tcPr>
              <w:p w:rsidR="008B075F" w:rsidRDefault="008B075F">
                <w:pPr>
                  <w:pStyle w:val="Bibliography"/>
                  <w:rPr>
                    <w:rFonts w:eastAsiaTheme="minorEastAsia"/>
                    <w:noProof/>
                    <w:lang w:val="en-US"/>
                  </w:rPr>
                </w:pPr>
                <w:r>
                  <w:rPr>
                    <w:noProof/>
                    <w:lang w:val="en-US"/>
                  </w:rPr>
                  <w:t>B. Rosenblatt, " EPUB Lightweight Content Protection: Request for Proposals," International Digital Publishing Forum, 2012. [Online]. Available: http://idpf.org/epub-content-protection-rfp. [Accessed 30 July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[10] </w:t>
                </w:r>
              </w:p>
            </w:tc>
            <w:tc>
              <w:tcPr>
                <w:tcW w:w="0" w:type="auto"/>
                <w:hideMark/>
              </w:tcPr>
              <w:p w:rsidR="008B075F" w:rsidRDefault="008B075F">
                <w:pPr>
                  <w:pStyle w:val="Bibliography"/>
                  <w:rPr>
                    <w:rFonts w:eastAsiaTheme="minorEastAsia"/>
                    <w:noProof/>
                    <w:lang w:val="en-US"/>
                  </w:rPr>
                </w:pPr>
                <w:r>
                  <w:rPr>
                    <w:noProof/>
                    <w:lang w:val="en-US"/>
                  </w:rPr>
                  <w:t>M. Daniels, "Hard and Soft DRM: Part 2," 2009. [Online]. Available: http://bookseller-association.blogspot.fi/2009/12/hard-and-soft-drm-part-2.html. [Accessed 18 January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[11] </w:t>
                </w:r>
              </w:p>
            </w:tc>
            <w:tc>
              <w:tcPr>
                <w:tcW w:w="0" w:type="auto"/>
                <w:hideMark/>
              </w:tcPr>
              <w:p w:rsidR="008B075F" w:rsidRDefault="008B075F">
                <w:pPr>
                  <w:pStyle w:val="Bibliography"/>
                  <w:rPr>
                    <w:rFonts w:eastAsiaTheme="minorEastAsia"/>
                    <w:noProof/>
                    <w:lang w:val="en-US"/>
                  </w:rPr>
                </w:pPr>
                <w:r>
                  <w:rPr>
                    <w:noProof/>
                    <w:lang w:val="en-US"/>
                  </w:rPr>
                  <w:t xml:space="preserve">World Intellectual Property Organization, "WIPO Copyright Treaty," CLEA - Collection of Laws for Electronic Access, 1996. </w:t>
                </w:r>
                <w:r w:rsidRPr="008B075F">
                  <w:rPr>
                    <w:noProof/>
                    <w:lang w:val="fr-FR"/>
                  </w:rPr>
                  <w:t xml:space="preserve">[Online]. Available: http://www.wipo.int/wipolex/en/treaties/text.jsp?file_id=177635. </w:t>
                </w:r>
                <w:r>
                  <w:rPr>
                    <w:noProof/>
                    <w:lang w:val="en-US"/>
                  </w:rPr>
                  <w:t>[Accessed 28 February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[12] </w:t>
                </w:r>
              </w:p>
            </w:tc>
            <w:tc>
              <w:tcPr>
                <w:tcW w:w="0" w:type="auto"/>
                <w:hideMark/>
              </w:tcPr>
              <w:p w:rsidR="008B075F" w:rsidRDefault="008B075F">
                <w:pPr>
                  <w:pStyle w:val="Bibliography"/>
                  <w:rPr>
                    <w:rFonts w:eastAsiaTheme="minorEastAsia"/>
                    <w:noProof/>
                    <w:lang w:val="en-US"/>
                  </w:rPr>
                </w:pPr>
                <w:r>
                  <w:rPr>
                    <w:noProof/>
                    <w:lang w:val="en-US"/>
                  </w:rPr>
                  <w:t xml:space="preserve">European Parliament, Council, "DIRECTIVE 2001/29/EC OF THE EUROPEAN PARLIAMENT AND OF THE COUNCIL of 22 May 2001 on the harmonisation of certain aspects of copyright and related rights in the information society," EUR-Lex, http://eur-lex.europa.eu/, 2001. </w:t>
                </w:r>
                <w:r w:rsidRPr="008B075F">
                  <w:rPr>
                    <w:noProof/>
                    <w:lang w:val="fr-FR"/>
                  </w:rPr>
                  <w:t xml:space="preserve">[Online]. Available: http://eur-lex.europa.eu/LexUriServ/LexUriServ.do?uri=OJ:L:2001:167:0010:0019:EN:PDF. </w:t>
                </w:r>
                <w:r>
                  <w:rPr>
                    <w:noProof/>
                    <w:lang w:val="en-US"/>
                  </w:rPr>
                  <w:t>[Accessed 22 February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[13] </w:t>
                </w:r>
              </w:p>
            </w:tc>
            <w:tc>
              <w:tcPr>
                <w:tcW w:w="0" w:type="auto"/>
                <w:hideMark/>
              </w:tcPr>
              <w:p w:rsidR="008B075F" w:rsidRDefault="008B075F">
                <w:pPr>
                  <w:pStyle w:val="Bibliography"/>
                  <w:rPr>
                    <w:rFonts w:eastAsiaTheme="minorEastAsia"/>
                    <w:noProof/>
                    <w:lang w:val="en-US"/>
                  </w:rPr>
                </w:pPr>
                <w:r>
                  <w:rPr>
                    <w:noProof/>
                    <w:lang w:val="en-US"/>
                  </w:rPr>
                  <w:t>Ministry of Education and Culture, "FINLAND COPYRIGHT LEGISLATION 2010, Unofficial Translations in English," Finlex.fi / Ministry of Justice and Edita Publishing, 2010. [Online]. Available: http://www.finlex.fi/en/laki/kaannokset/1961/en19610404.pdf. [Accessed 27 February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[14] </w:t>
                </w:r>
              </w:p>
            </w:tc>
            <w:tc>
              <w:tcPr>
                <w:tcW w:w="0" w:type="auto"/>
                <w:hideMark/>
              </w:tcPr>
              <w:p w:rsidR="008B075F" w:rsidRDefault="008B075F">
                <w:pPr>
                  <w:pStyle w:val="Bibliography"/>
                  <w:rPr>
                    <w:rFonts w:eastAsiaTheme="minorEastAsia"/>
                    <w:noProof/>
                    <w:lang w:val="en-US"/>
                  </w:rPr>
                </w:pPr>
                <w:r>
                  <w:rPr>
                    <w:noProof/>
                    <w:lang w:val="en-US"/>
                  </w:rPr>
                  <w:t>Senate and House of Representatives of the United States of America, "Digital Millennium Copyright Act," GPO - U.S. Government Printing Office, 1998. [Online]. Available: http://frwebgate.access.gpo.gov/cgi- bin/getdoc.cgi?dbname=105_cong_public_laws&amp;docid=f:publ304.105.pdf. [Accessed 28 February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[1</w:t>
                </w:r>
                <w:r>
                  <w:rPr>
                    <w:noProof/>
                    <w:lang w:val="en-US"/>
                  </w:rPr>
                  <w:lastRenderedPageBreak/>
                  <w:t xml:space="preserve">5] </w:t>
                </w:r>
              </w:p>
            </w:tc>
            <w:tc>
              <w:tcPr>
                <w:tcW w:w="0" w:type="auto"/>
                <w:hideMark/>
              </w:tcPr>
              <w:p w:rsidR="008B075F" w:rsidRDefault="008B075F">
                <w:pPr>
                  <w:pStyle w:val="Bibliography"/>
                  <w:rPr>
                    <w:rFonts w:eastAsiaTheme="minorEastAsia"/>
                    <w:noProof/>
                    <w:lang w:val="en-US"/>
                  </w:rPr>
                </w:pPr>
                <w:r>
                  <w:rPr>
                    <w:noProof/>
                    <w:lang w:val="en-US"/>
                  </w:rPr>
                  <w:lastRenderedPageBreak/>
                  <w:t xml:space="preserve">B. Rosenblatt, "The Harry Potter Watermarking Experiment," Copyright and Technology, 2012. </w:t>
                </w:r>
                <w:r w:rsidRPr="008B075F">
                  <w:rPr>
                    <w:noProof/>
                    <w:lang w:val="fr-FR"/>
                  </w:rPr>
                  <w:t xml:space="preserve">[Online]. Available: </w:t>
                </w:r>
                <w:r w:rsidRPr="008B075F">
                  <w:rPr>
                    <w:noProof/>
                    <w:lang w:val="fr-FR"/>
                  </w:rPr>
                  <w:lastRenderedPageBreak/>
                  <w:t xml:space="preserve">http://copyrightandtechnology.com/2012/04/08/the-harry-potter-watermarking-experiment/. </w:t>
                </w:r>
                <w:r>
                  <w:rPr>
                    <w:noProof/>
                    <w:lang w:val="en-US"/>
                  </w:rPr>
                  <w:t>[Accessed 28 January 2013].</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lastRenderedPageBreak/>
                  <w:t xml:space="preserve">[16] </w:t>
                </w:r>
              </w:p>
            </w:tc>
            <w:tc>
              <w:tcPr>
                <w:tcW w:w="0" w:type="auto"/>
                <w:hideMark/>
              </w:tcPr>
              <w:p w:rsidR="008B075F" w:rsidRDefault="008B075F">
                <w:pPr>
                  <w:pStyle w:val="Bibliography"/>
                  <w:rPr>
                    <w:rFonts w:eastAsiaTheme="minorEastAsia"/>
                    <w:noProof/>
                    <w:lang w:val="en-US"/>
                  </w:rPr>
                </w:pPr>
                <w:r w:rsidRPr="008B075F">
                  <w:rPr>
                    <w:noProof/>
                    <w:lang w:val="fr-FR"/>
                  </w:rPr>
                  <w:t xml:space="preserve">OpinionWay, "Baromètre des usages du livre numérique - Vague 1—Mars 2012," Société Française des Intérêts des Auteurs de l'écrit (Sofia), Syndicat national de l'édition (Sne) and Société des Gens de lettres (SGDL), 2012. </w:t>
                </w:r>
                <w:r>
                  <w:rPr>
                    <w:noProof/>
                    <w:lang w:val="en-US"/>
                  </w:rPr>
                  <w:t>[Online]. Available: http://www.opinion-way.com/pdf/opinionway_barometre_des_usages_du_livre_numerique_-_vague_1.pdf. [Accessed 12 November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[17] </w:t>
                </w:r>
              </w:p>
            </w:tc>
            <w:tc>
              <w:tcPr>
                <w:tcW w:w="0" w:type="auto"/>
                <w:hideMark/>
              </w:tcPr>
              <w:p w:rsidR="008B075F" w:rsidRDefault="008B075F">
                <w:pPr>
                  <w:pStyle w:val="Bibliography"/>
                  <w:rPr>
                    <w:rFonts w:eastAsiaTheme="minorEastAsia"/>
                    <w:noProof/>
                    <w:lang w:val="en-US"/>
                  </w:rPr>
                </w:pPr>
                <w:r>
                  <w:rPr>
                    <w:noProof/>
                    <w:lang w:val="en-US"/>
                  </w:rPr>
                  <w:t>"Adobe PDF history," Adobe Systems Incorporated, 2012. [Online]. Available: http://www.adobe.com/products/acrobat/adobepdf.html. [Accessed 29 May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[18] </w:t>
                </w:r>
              </w:p>
            </w:tc>
            <w:tc>
              <w:tcPr>
                <w:tcW w:w="0" w:type="auto"/>
                <w:hideMark/>
              </w:tcPr>
              <w:p w:rsidR="008B075F" w:rsidRDefault="008B075F">
                <w:pPr>
                  <w:pStyle w:val="Bibliography"/>
                  <w:rPr>
                    <w:rFonts w:eastAsiaTheme="minorEastAsia"/>
                    <w:noProof/>
                    <w:lang w:val="en-US"/>
                  </w:rPr>
                </w:pPr>
                <w:r>
                  <w:rPr>
                    <w:noProof/>
                    <w:lang w:val="en-US"/>
                  </w:rPr>
                  <w:t xml:space="preserve">"EPUB," International Digital Publishing Forum, 2012. </w:t>
                </w:r>
                <w:r w:rsidRPr="008B075F">
                  <w:rPr>
                    <w:noProof/>
                    <w:lang w:val="fr-FR"/>
                  </w:rPr>
                  <w:t xml:space="preserve">[Online]. Available: http://idpf.org/epub. </w:t>
                </w:r>
                <w:r>
                  <w:rPr>
                    <w:noProof/>
                    <w:lang w:val="en-US"/>
                  </w:rPr>
                  <w:t>[Accessed 29 May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[19] </w:t>
                </w:r>
              </w:p>
            </w:tc>
            <w:tc>
              <w:tcPr>
                <w:tcW w:w="0" w:type="auto"/>
                <w:hideMark/>
              </w:tcPr>
              <w:p w:rsidR="008B075F" w:rsidRDefault="008B075F">
                <w:pPr>
                  <w:pStyle w:val="Bibliography"/>
                  <w:rPr>
                    <w:rFonts w:eastAsiaTheme="minorEastAsia"/>
                    <w:noProof/>
                    <w:lang w:val="en-US"/>
                  </w:rPr>
                </w:pPr>
                <w:r>
                  <w:rPr>
                    <w:noProof/>
                    <w:lang w:val="en-US"/>
                  </w:rPr>
                  <w:t>G. Conboy, M. Garrish, M. Gylling, W. McCoy, M. Makoto and D. Weck, "EPUB 3 Overview," International Digital Publishing Forum, 2011. [Online]. Available: http://idpf.org/epub/30/spec/epub30-overview.html. [Accessed 29 May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[20] </w:t>
                </w:r>
              </w:p>
            </w:tc>
            <w:tc>
              <w:tcPr>
                <w:tcW w:w="0" w:type="auto"/>
                <w:hideMark/>
              </w:tcPr>
              <w:p w:rsidR="008B075F" w:rsidRDefault="008B075F">
                <w:pPr>
                  <w:pStyle w:val="Bibliography"/>
                  <w:rPr>
                    <w:rFonts w:eastAsiaTheme="minorEastAsia"/>
                    <w:noProof/>
                    <w:lang w:val="en-US"/>
                  </w:rPr>
                </w:pPr>
                <w:r>
                  <w:rPr>
                    <w:noProof/>
                    <w:lang w:val="en-US"/>
                  </w:rPr>
                  <w:t>J. Pritchett, L. Ally and M. Gylling, "EPUB Open Container Format (OCF) 3.0," International Digital Publishing Forum, 2011. [Online]. Available: http://idpf.org/epub/30/spec/epub30-overview.html. [Accessed 29 May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[21] </w:t>
                </w:r>
              </w:p>
            </w:tc>
            <w:tc>
              <w:tcPr>
                <w:tcW w:w="0" w:type="auto"/>
                <w:hideMark/>
              </w:tcPr>
              <w:p w:rsidR="008B075F" w:rsidRDefault="008B075F">
                <w:pPr>
                  <w:pStyle w:val="Bibliography"/>
                  <w:rPr>
                    <w:rFonts w:eastAsiaTheme="minorEastAsia"/>
                    <w:noProof/>
                    <w:lang w:val="en-US"/>
                  </w:rPr>
                </w:pPr>
                <w:r>
                  <w:rPr>
                    <w:noProof/>
                    <w:lang w:val="en-US"/>
                  </w:rPr>
                  <w:t>"Request for Comments: Use Cases &amp; Requirements for Lightweight Content Protection for EPUB," International Digital Publishing Forum, 2012. [Online]. Available: http://idpf.org/lcp_draft_reqs_announce. [Accessed 28 May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[22] </w:t>
                </w:r>
              </w:p>
            </w:tc>
            <w:tc>
              <w:tcPr>
                <w:tcW w:w="0" w:type="auto"/>
                <w:hideMark/>
              </w:tcPr>
              <w:p w:rsidR="008B075F" w:rsidRDefault="008B075F">
                <w:pPr>
                  <w:pStyle w:val="Bibliography"/>
                  <w:rPr>
                    <w:rFonts w:eastAsiaTheme="minorEastAsia"/>
                    <w:noProof/>
                    <w:lang w:val="en-US"/>
                  </w:rPr>
                </w:pPr>
                <w:r>
                  <w:rPr>
                    <w:noProof/>
                    <w:lang w:val="en-US"/>
                  </w:rPr>
                  <w:t xml:space="preserve">"About Mobipocket," Mobipocket.com, [Online]. </w:t>
                </w:r>
                <w:r w:rsidRPr="008B075F">
                  <w:rPr>
                    <w:noProof/>
                    <w:lang w:val="fr-FR"/>
                  </w:rPr>
                  <w:t xml:space="preserve">Available: http://www.mobipocket.com/en/Corporate/AboutMobipocket.asp?Language=EN. </w:t>
                </w:r>
                <w:r>
                  <w:rPr>
                    <w:noProof/>
                    <w:lang w:val="en-US"/>
                  </w:rPr>
                  <w:t>[Accessed 4 January 2013].</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[23] </w:t>
                </w:r>
              </w:p>
            </w:tc>
            <w:tc>
              <w:tcPr>
                <w:tcW w:w="0" w:type="auto"/>
                <w:hideMark/>
              </w:tcPr>
              <w:p w:rsidR="008B075F" w:rsidRDefault="008B075F">
                <w:pPr>
                  <w:pStyle w:val="Bibliography"/>
                  <w:rPr>
                    <w:rFonts w:eastAsiaTheme="minorEastAsia"/>
                    <w:noProof/>
                    <w:lang w:val="en-US"/>
                  </w:rPr>
                </w:pPr>
                <w:r>
                  <w:rPr>
                    <w:noProof/>
                    <w:lang w:val="en-US"/>
                  </w:rPr>
                  <w:t>N. Hoffelder, "RIP: Mobipocket 2000-2011," The Digital Reader, 2011. [Online]. Available: http://www.the-digital-reader.com/2011/11/02/rip-mobipocket-2000-2011/#.UQqTjGf6NiK. [Accessed 4 January 2013].</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[2</w:t>
                </w:r>
                <w:r>
                  <w:rPr>
                    <w:noProof/>
                    <w:lang w:val="en-US"/>
                  </w:rPr>
                  <w:lastRenderedPageBreak/>
                  <w:t xml:space="preserve">4] </w:t>
                </w:r>
              </w:p>
            </w:tc>
            <w:tc>
              <w:tcPr>
                <w:tcW w:w="0" w:type="auto"/>
                <w:hideMark/>
              </w:tcPr>
              <w:p w:rsidR="008B075F" w:rsidRDefault="008B075F">
                <w:pPr>
                  <w:pStyle w:val="Bibliography"/>
                  <w:rPr>
                    <w:rFonts w:eastAsiaTheme="minorEastAsia"/>
                    <w:noProof/>
                    <w:lang w:val="en-US"/>
                  </w:rPr>
                </w:pPr>
                <w:r>
                  <w:rPr>
                    <w:noProof/>
                    <w:lang w:val="en-US"/>
                  </w:rPr>
                  <w:lastRenderedPageBreak/>
                  <w:t xml:space="preserve">"Kindle Format 8," Amazon.com, Inc, [Online]. </w:t>
                </w:r>
                <w:r w:rsidRPr="008B075F">
                  <w:rPr>
                    <w:noProof/>
                    <w:lang w:val="fr-FR"/>
                  </w:rPr>
                  <w:t>Available: http://www.amazon.com/gp/feature.html?ie=UTF8&amp;docId=1000729511</w:t>
                </w:r>
                <w:r w:rsidRPr="008B075F">
                  <w:rPr>
                    <w:noProof/>
                    <w:lang w:val="fr-FR"/>
                  </w:rPr>
                  <w:lastRenderedPageBreak/>
                  <w:t xml:space="preserve">. </w:t>
                </w:r>
                <w:r>
                  <w:rPr>
                    <w:noProof/>
                    <w:lang w:val="en-US"/>
                  </w:rPr>
                  <w:t>[Accessed 4 January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lastRenderedPageBreak/>
                  <w:t xml:space="preserve">[25] </w:t>
                </w:r>
              </w:p>
            </w:tc>
            <w:tc>
              <w:tcPr>
                <w:tcW w:w="0" w:type="auto"/>
                <w:hideMark/>
              </w:tcPr>
              <w:p w:rsidR="008B075F" w:rsidRDefault="008B075F">
                <w:pPr>
                  <w:pStyle w:val="Bibliography"/>
                  <w:rPr>
                    <w:rFonts w:eastAsiaTheme="minorEastAsia"/>
                    <w:noProof/>
                    <w:lang w:val="en-US"/>
                  </w:rPr>
                </w:pPr>
                <w:r>
                  <w:rPr>
                    <w:noProof/>
                    <w:lang w:val="en-US"/>
                  </w:rPr>
                  <w:t xml:space="preserve">glazou, "iBooks Author, a nice tool but...," Glazblog, 2012. </w:t>
                </w:r>
                <w:r w:rsidRPr="008B075F">
                  <w:rPr>
                    <w:noProof/>
                    <w:lang w:val="fr-FR"/>
                  </w:rPr>
                  <w:t xml:space="preserve">[Online]. Available: http://www.glazman.org/weblog/dotclear/index.php?post/2012/01/20/iBooks-Author-a-nice-tool-but. </w:t>
                </w:r>
                <w:r>
                  <w:rPr>
                    <w:noProof/>
                    <w:lang w:val="en-US"/>
                  </w:rPr>
                  <w:t>[Accessed 4 January 2013].</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[26] </w:t>
                </w:r>
              </w:p>
            </w:tc>
            <w:tc>
              <w:tcPr>
                <w:tcW w:w="0" w:type="auto"/>
                <w:hideMark/>
              </w:tcPr>
              <w:p w:rsidR="008B075F" w:rsidRDefault="008B075F">
                <w:pPr>
                  <w:pStyle w:val="Bibliography"/>
                  <w:rPr>
                    <w:rFonts w:eastAsiaTheme="minorEastAsia"/>
                    <w:noProof/>
                    <w:lang w:val="en-US"/>
                  </w:rPr>
                </w:pPr>
                <w:r>
                  <w:rPr>
                    <w:noProof/>
                    <w:lang w:val="en-US"/>
                  </w:rPr>
                  <w:t>"iBooks Author: Publishing and distribution FAQ," Apple Inc, [Online]. Available: http://support.apple.com/kb/HT5071. [Accessed 4 January 2013].</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[27] </w:t>
                </w:r>
              </w:p>
            </w:tc>
            <w:tc>
              <w:tcPr>
                <w:tcW w:w="0" w:type="auto"/>
                <w:hideMark/>
              </w:tcPr>
              <w:p w:rsidR="008B075F" w:rsidRDefault="008B075F">
                <w:pPr>
                  <w:pStyle w:val="Bibliography"/>
                  <w:rPr>
                    <w:rFonts w:eastAsiaTheme="minorEastAsia"/>
                    <w:noProof/>
                    <w:lang w:val="en-US"/>
                  </w:rPr>
                </w:pPr>
                <w:r>
                  <w:rPr>
                    <w:noProof/>
                    <w:lang w:val="en-US"/>
                  </w:rPr>
                  <w:t>"Microsoft PlayReady Content Access Technology White Paper," Microsoft Corporation, 2008. [Online]. Available: http://www.microsoft.com/playready/documents/. [Accessed 18 December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[28] </w:t>
                </w:r>
              </w:p>
            </w:tc>
            <w:tc>
              <w:tcPr>
                <w:tcW w:w="0" w:type="auto"/>
                <w:hideMark/>
              </w:tcPr>
              <w:p w:rsidR="008B075F" w:rsidRDefault="008B075F">
                <w:pPr>
                  <w:pStyle w:val="Bibliography"/>
                  <w:rPr>
                    <w:rFonts w:eastAsiaTheme="minorEastAsia"/>
                    <w:noProof/>
                    <w:lang w:val="en-US"/>
                  </w:rPr>
                </w:pPr>
                <w:r>
                  <w:rPr>
                    <w:noProof/>
                    <w:lang w:val="en-US"/>
                  </w:rPr>
                  <w:t>"Adobe eBook Platform: Authoring and delivering eBooks across devices?," Adobe Systems Incorporated, 2010. [Online]. Available: http://wwwimages.adobe.com/www.adobe.com/content/dam/Adobe/en/products/content-server/pdfs/adobe-ebook-platform-whitepaper.pdf. [Accessed 30 January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[29] </w:t>
                </w:r>
              </w:p>
            </w:tc>
            <w:tc>
              <w:tcPr>
                <w:tcW w:w="0" w:type="auto"/>
                <w:hideMark/>
              </w:tcPr>
              <w:p w:rsidR="008B075F" w:rsidRDefault="008B075F">
                <w:pPr>
                  <w:pStyle w:val="Bibliography"/>
                  <w:rPr>
                    <w:rFonts w:eastAsiaTheme="minorEastAsia"/>
                    <w:noProof/>
                    <w:lang w:val="en-US"/>
                  </w:rPr>
                </w:pPr>
                <w:r>
                  <w:rPr>
                    <w:noProof/>
                    <w:lang w:val="en-US"/>
                  </w:rPr>
                  <w:t>"Adobe Digital Publishing Solution for eBooks," Adobe Systems Incorporated, 2010. [Online]. Available: http://www.adobe.com/digitalpublishing/ebook/. [Accessed 14 March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[30] </w:t>
                </w:r>
              </w:p>
            </w:tc>
            <w:tc>
              <w:tcPr>
                <w:tcW w:w="0" w:type="auto"/>
                <w:hideMark/>
              </w:tcPr>
              <w:p w:rsidR="008B075F" w:rsidRDefault="008B075F">
                <w:pPr>
                  <w:pStyle w:val="Bibliography"/>
                  <w:rPr>
                    <w:rFonts w:eastAsiaTheme="minorEastAsia"/>
                    <w:noProof/>
                    <w:lang w:val="en-US"/>
                  </w:rPr>
                </w:pPr>
                <w:r>
                  <w:rPr>
                    <w:noProof/>
                    <w:lang w:val="en-US"/>
                  </w:rPr>
                  <w:t>"Adobe Content Server / Architecture," Adobe Systems Incorporated, 2012. [Online]. Available: http://www.adobe.com/products/content-server/architecture.html. [Accessed 14 March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[31] </w:t>
                </w:r>
              </w:p>
            </w:tc>
            <w:tc>
              <w:tcPr>
                <w:tcW w:w="0" w:type="auto"/>
                <w:hideMark/>
              </w:tcPr>
              <w:p w:rsidR="008B075F" w:rsidRDefault="008B075F">
                <w:pPr>
                  <w:pStyle w:val="Bibliography"/>
                  <w:rPr>
                    <w:rFonts w:eastAsiaTheme="minorEastAsia"/>
                    <w:noProof/>
                    <w:lang w:val="en-US"/>
                  </w:rPr>
                </w:pPr>
                <w:r>
                  <w:rPr>
                    <w:noProof/>
                    <w:lang w:val="en-US"/>
                  </w:rPr>
                  <w:t xml:space="preserve">E. Bott, "Closing thoughts on Apple’s greedy, "crazy evil" iBooks license," ZDNet, 2012. </w:t>
                </w:r>
                <w:r w:rsidRPr="008B075F">
                  <w:rPr>
                    <w:noProof/>
                    <w:lang w:val="fr-FR"/>
                  </w:rPr>
                  <w:t xml:space="preserve">[Online]. Available: http://www.zdnet.com/blog/bott/closing-thoughts-on-apples-greedy-crazy-evil-ibooks-license/4414. </w:t>
                </w:r>
                <w:r>
                  <w:rPr>
                    <w:noProof/>
                    <w:lang w:val="en-US"/>
                  </w:rPr>
                  <w:t>[Accessed 20 March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[32] </w:t>
                </w:r>
              </w:p>
            </w:tc>
            <w:tc>
              <w:tcPr>
                <w:tcW w:w="0" w:type="auto"/>
                <w:hideMark/>
              </w:tcPr>
              <w:p w:rsidR="008B075F" w:rsidRDefault="008B075F">
                <w:pPr>
                  <w:pStyle w:val="Bibliography"/>
                  <w:rPr>
                    <w:rFonts w:eastAsiaTheme="minorEastAsia"/>
                    <w:noProof/>
                    <w:lang w:val="en-US"/>
                  </w:rPr>
                </w:pPr>
                <w:r>
                  <w:rPr>
                    <w:noProof/>
                    <w:lang w:val="en-US"/>
                  </w:rPr>
                  <w:t>" Adobe Digital Editions Forum - When will Linux version be released?," Adobe Systems Incorporated, 2007. [Online]. Available: http://forums.adobe.com/message/1230686. [Accessed 20 March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[33</w:t>
                </w:r>
                <w:r>
                  <w:rPr>
                    <w:noProof/>
                    <w:lang w:val="en-US"/>
                  </w:rPr>
                  <w:lastRenderedPageBreak/>
                  <w:t xml:space="preserve">] </w:t>
                </w:r>
              </w:p>
            </w:tc>
            <w:tc>
              <w:tcPr>
                <w:tcW w:w="0" w:type="auto"/>
                <w:hideMark/>
              </w:tcPr>
              <w:p w:rsidR="008B075F" w:rsidRDefault="008B075F">
                <w:pPr>
                  <w:pStyle w:val="Bibliography"/>
                  <w:rPr>
                    <w:rFonts w:eastAsiaTheme="minorEastAsia"/>
                    <w:noProof/>
                    <w:lang w:val="en-US"/>
                  </w:rPr>
                </w:pPr>
                <w:r>
                  <w:rPr>
                    <w:noProof/>
                    <w:lang w:val="en-US"/>
                  </w:rPr>
                  <w:lastRenderedPageBreak/>
                  <w:t>"Adobe Content Server Forum - ADEPT and Content Server 4 — MIA?," Adobe Systems Incorporated, 2008. [Online]. Available: http://forums.adobe.com/thread/312867. [Accessed 2 March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lastRenderedPageBreak/>
                  <w:t xml:space="preserve">[34] </w:t>
                </w:r>
              </w:p>
            </w:tc>
            <w:tc>
              <w:tcPr>
                <w:tcW w:w="0" w:type="auto"/>
                <w:hideMark/>
              </w:tcPr>
              <w:p w:rsidR="008B075F" w:rsidRDefault="008B075F">
                <w:pPr>
                  <w:pStyle w:val="Bibliography"/>
                  <w:rPr>
                    <w:rFonts w:eastAsiaTheme="minorEastAsia"/>
                    <w:noProof/>
                    <w:lang w:val="en-US"/>
                  </w:rPr>
                </w:pPr>
                <w:r>
                  <w:rPr>
                    <w:noProof/>
                    <w:lang w:val="en-US"/>
                  </w:rPr>
                  <w:t xml:space="preserve">"Buy Adobe Content Server license," CtrlPublishing Group, 2012. </w:t>
                </w:r>
                <w:r w:rsidRPr="008B075F">
                  <w:rPr>
                    <w:noProof/>
                    <w:lang w:val="fr-FR"/>
                  </w:rPr>
                  <w:t xml:space="preserve">[Online]. Available: http://www.ctrlpublishing.com/consultants/products/adobe-content-server/buy-adobe-content-server-license. </w:t>
                </w:r>
                <w:r>
                  <w:rPr>
                    <w:noProof/>
                    <w:lang w:val="en-US"/>
                  </w:rPr>
                  <w:t>[Accessed 2 March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[35] </w:t>
                </w:r>
              </w:p>
            </w:tc>
            <w:tc>
              <w:tcPr>
                <w:tcW w:w="0" w:type="auto"/>
                <w:hideMark/>
              </w:tcPr>
              <w:p w:rsidR="008B075F" w:rsidRDefault="008B075F">
                <w:pPr>
                  <w:pStyle w:val="Bibliography"/>
                  <w:rPr>
                    <w:rFonts w:eastAsiaTheme="minorEastAsia"/>
                    <w:noProof/>
                    <w:lang w:val="en-US"/>
                  </w:rPr>
                </w:pPr>
                <w:r>
                  <w:rPr>
                    <w:noProof/>
                    <w:lang w:val="en-US"/>
                  </w:rPr>
                  <w:t xml:space="preserve">"Yearly sales Digital publications (1 000 €) 2007-2010," Finnish Book Publishers Association, 2012. </w:t>
                </w:r>
                <w:r w:rsidRPr="008B075F">
                  <w:rPr>
                    <w:noProof/>
                    <w:lang w:val="fr-FR"/>
                  </w:rPr>
                  <w:t xml:space="preserve">[Online]. Available: http://tilastointi.kustantajat.fi/PublicReporting/Yearly.aspx?reportName=YearlySalesEurDigital.xml&amp;language=ENG. </w:t>
                </w:r>
                <w:r>
                  <w:rPr>
                    <w:noProof/>
                    <w:lang w:val="en-US"/>
                  </w:rPr>
                  <w:t>[Accessed 15 March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[36] </w:t>
                </w:r>
              </w:p>
            </w:tc>
            <w:tc>
              <w:tcPr>
                <w:tcW w:w="0" w:type="auto"/>
                <w:hideMark/>
              </w:tcPr>
              <w:p w:rsidR="008B075F" w:rsidRDefault="008B075F">
                <w:pPr>
                  <w:pStyle w:val="Bibliography"/>
                  <w:rPr>
                    <w:rFonts w:eastAsiaTheme="minorEastAsia"/>
                    <w:noProof/>
                    <w:lang w:val="en-US"/>
                  </w:rPr>
                </w:pPr>
                <w:r>
                  <w:rPr>
                    <w:noProof/>
                    <w:lang w:val="en-US"/>
                  </w:rPr>
                  <w:t>I</w:t>
                </w:r>
                <w:r>
                  <w:rPr>
                    <w:rFonts w:ascii="Cambria Math" w:hAnsi="Cambria Math" w:cs="Cambria Math"/>
                    <w:noProof/>
                    <w:lang w:val="en-US"/>
                  </w:rPr>
                  <w:t>♡</w:t>
                </w:r>
                <w:r>
                  <w:rPr>
                    <w:noProof/>
                    <w:lang w:val="en-US"/>
                  </w:rPr>
                  <w:t>CABBAGES, "Circumventing Adobe ADEPT DRM for EPUB," 2009. [Online]. Available: http://i-u2665-cabbages.blogspot.fi/2009/02/circumventing-adobe-adept-drm-for-epub.html. [Accessed 27 March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[37] </w:t>
                </w:r>
              </w:p>
            </w:tc>
            <w:tc>
              <w:tcPr>
                <w:tcW w:w="0" w:type="auto"/>
                <w:hideMark/>
              </w:tcPr>
              <w:p w:rsidR="008B075F" w:rsidRDefault="008B075F">
                <w:pPr>
                  <w:pStyle w:val="Bibliography"/>
                  <w:rPr>
                    <w:rFonts w:eastAsiaTheme="minorEastAsia"/>
                    <w:noProof/>
                    <w:lang w:val="en-US"/>
                  </w:rPr>
                </w:pPr>
                <w:r>
                  <w:rPr>
                    <w:noProof/>
                    <w:lang w:val="en-US"/>
                  </w:rPr>
                  <w:t>"GNU General Public License," Free Software Foundation, Inc, 2007. [Online]. Available: http://www.gnu.org/licenses/gpl-3.0.html. [Accessed 2 Janauary 2013].</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[38] </w:t>
                </w:r>
              </w:p>
            </w:tc>
            <w:tc>
              <w:tcPr>
                <w:tcW w:w="0" w:type="auto"/>
                <w:hideMark/>
              </w:tcPr>
              <w:p w:rsidR="008B075F" w:rsidRDefault="008B075F">
                <w:pPr>
                  <w:pStyle w:val="Bibliography"/>
                  <w:rPr>
                    <w:rFonts w:eastAsiaTheme="minorEastAsia"/>
                    <w:noProof/>
                    <w:lang w:val="en-US"/>
                  </w:rPr>
                </w:pPr>
                <w:r>
                  <w:rPr>
                    <w:noProof/>
                    <w:lang w:val="en-US"/>
                  </w:rPr>
                  <w:t>M. Lee, "What is DRM? Digital Restrictions Management," Free Software Foundation, 2006. [Online]. Available: http://www.defectivebydesign.org/what_is_drm. [Accessed 24 February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[39] </w:t>
                </w:r>
              </w:p>
            </w:tc>
            <w:tc>
              <w:tcPr>
                <w:tcW w:w="0" w:type="auto"/>
                <w:hideMark/>
              </w:tcPr>
              <w:p w:rsidR="008B075F" w:rsidRDefault="008B075F">
                <w:pPr>
                  <w:pStyle w:val="Bibliography"/>
                  <w:rPr>
                    <w:rFonts w:eastAsiaTheme="minorEastAsia"/>
                    <w:noProof/>
                    <w:lang w:val="en-US"/>
                  </w:rPr>
                </w:pPr>
                <w:r w:rsidRPr="008B075F">
                  <w:rPr>
                    <w:noProof/>
                    <w:lang w:val="fr-FR"/>
                  </w:rPr>
                  <w:t xml:space="preserve">S. Dusollier, "Internet et droit d’auteur," Droit &amp; Nouvelles Technologies, 2001. </w:t>
                </w:r>
                <w:r>
                  <w:rPr>
                    <w:noProof/>
                    <w:lang w:val="en-US"/>
                  </w:rPr>
                  <w:t>[Online]. Available: http://www.droit-technologie.org/upload/dossier/doc/50-1.pdf. [Accessed 22 February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[40] </w:t>
                </w:r>
              </w:p>
            </w:tc>
            <w:tc>
              <w:tcPr>
                <w:tcW w:w="0" w:type="auto"/>
                <w:hideMark/>
              </w:tcPr>
              <w:p w:rsidR="008B075F" w:rsidRDefault="008B075F">
                <w:pPr>
                  <w:pStyle w:val="Bibliography"/>
                  <w:rPr>
                    <w:rFonts w:eastAsiaTheme="minorEastAsia"/>
                    <w:noProof/>
                    <w:lang w:val="en-US"/>
                  </w:rPr>
                </w:pPr>
                <w:r>
                  <w:rPr>
                    <w:noProof/>
                    <w:lang w:val="en-US"/>
                  </w:rPr>
                  <w:t xml:space="preserve">"DRM," Electronic Frontier Foundation, 2005. [Online]. </w:t>
                </w:r>
                <w:r w:rsidRPr="008B075F">
                  <w:rPr>
                    <w:noProof/>
                    <w:lang w:val="fr-FR"/>
                  </w:rPr>
                  <w:t xml:space="preserve">Available: https://www.eff.org/issues/drm. </w:t>
                </w:r>
                <w:r>
                  <w:rPr>
                    <w:noProof/>
                    <w:lang w:val="en-US"/>
                  </w:rPr>
                  <w:t>[Accessed 4 April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[41] </w:t>
                </w:r>
              </w:p>
            </w:tc>
            <w:tc>
              <w:tcPr>
                <w:tcW w:w="0" w:type="auto"/>
                <w:hideMark/>
              </w:tcPr>
              <w:p w:rsidR="008B075F" w:rsidRDefault="008B075F">
                <w:pPr>
                  <w:pStyle w:val="Bibliography"/>
                  <w:rPr>
                    <w:rFonts w:eastAsiaTheme="minorEastAsia"/>
                    <w:noProof/>
                    <w:lang w:val="en-US"/>
                  </w:rPr>
                </w:pPr>
                <w:r>
                  <w:rPr>
                    <w:noProof/>
                    <w:lang w:val="en-US"/>
                  </w:rPr>
                  <w:t xml:space="preserve">C. Doctorow, Context, San Francisco: Tachyon Publications, 2011. </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[42]</w:t>
                </w:r>
                <w:r>
                  <w:rPr>
                    <w:noProof/>
                    <w:lang w:val="en-US"/>
                  </w:rPr>
                  <w:lastRenderedPageBreak/>
                  <w:t xml:space="preserve"> </w:t>
                </w:r>
              </w:p>
            </w:tc>
            <w:tc>
              <w:tcPr>
                <w:tcW w:w="0" w:type="auto"/>
                <w:hideMark/>
              </w:tcPr>
              <w:p w:rsidR="008B075F" w:rsidRDefault="008B075F">
                <w:pPr>
                  <w:pStyle w:val="Bibliography"/>
                  <w:rPr>
                    <w:rFonts w:eastAsiaTheme="minorEastAsia"/>
                    <w:noProof/>
                    <w:lang w:val="en-US"/>
                  </w:rPr>
                </w:pPr>
                <w:r>
                  <w:rPr>
                    <w:noProof/>
                    <w:lang w:val="en-US"/>
                  </w:rPr>
                  <w:lastRenderedPageBreak/>
                  <w:t xml:space="preserve">bkrpr.org, "e-book ripper," Flickr, 2009. </w:t>
                </w:r>
                <w:r w:rsidRPr="008B075F">
                  <w:rPr>
                    <w:noProof/>
                    <w:lang w:val="fr-FR"/>
                  </w:rPr>
                  <w:t xml:space="preserve">[Online]. Available: http://www.flickr.com/photos/bkrpr/3403655734/in/photostream/. </w:t>
                </w:r>
                <w:r>
                  <w:rPr>
                    <w:noProof/>
                    <w:lang w:val="en-US"/>
                  </w:rPr>
                  <w:t>[Accessed 4 April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lastRenderedPageBreak/>
                  <w:t xml:space="preserve">[43] </w:t>
                </w:r>
              </w:p>
            </w:tc>
            <w:tc>
              <w:tcPr>
                <w:tcW w:w="0" w:type="auto"/>
                <w:hideMark/>
              </w:tcPr>
              <w:p w:rsidR="008B075F" w:rsidRDefault="008B075F">
                <w:pPr>
                  <w:pStyle w:val="Bibliography"/>
                  <w:rPr>
                    <w:rFonts w:eastAsiaTheme="minorEastAsia"/>
                    <w:noProof/>
                    <w:lang w:val="en-US"/>
                  </w:rPr>
                </w:pPr>
                <w:r>
                  <w:rPr>
                    <w:noProof/>
                    <w:lang w:val="en-US"/>
                  </w:rPr>
                  <w:t xml:space="preserve">F. v. Lohmann, "Why DRM on e-Books Will Fail," Electronic Frontier Foundation, 2009. </w:t>
                </w:r>
                <w:r w:rsidRPr="008B075F">
                  <w:rPr>
                    <w:noProof/>
                    <w:lang w:val="fr-FR"/>
                  </w:rPr>
                  <w:t xml:space="preserve">[Online]. Available: https://www.eff.org/deeplinks/2009/06/why-drm-will-fail-e-. </w:t>
                </w:r>
                <w:r>
                  <w:rPr>
                    <w:noProof/>
                    <w:lang w:val="en-US"/>
                  </w:rPr>
                  <w:t>[Accessed 4 April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[44] </w:t>
                </w:r>
              </w:p>
            </w:tc>
            <w:tc>
              <w:tcPr>
                <w:tcW w:w="0" w:type="auto"/>
                <w:hideMark/>
              </w:tcPr>
              <w:p w:rsidR="008B075F" w:rsidRDefault="008B075F">
                <w:pPr>
                  <w:pStyle w:val="Bibliography"/>
                  <w:rPr>
                    <w:rFonts w:eastAsiaTheme="minorEastAsia"/>
                    <w:noProof/>
                    <w:lang w:val="en-US"/>
                  </w:rPr>
                </w:pPr>
                <w:r>
                  <w:rPr>
                    <w:noProof/>
                    <w:lang w:val="en-US"/>
                  </w:rPr>
                  <w:t xml:space="preserve">"Closing the book," Microsoft Corporation, 2010. </w:t>
                </w:r>
                <w:r w:rsidRPr="008B075F">
                  <w:rPr>
                    <w:noProof/>
                    <w:lang w:val="fr-FR"/>
                  </w:rPr>
                  <w:t xml:space="preserve">[Online]. Available: http://www.microsoft.com/reader/. </w:t>
                </w:r>
                <w:r>
                  <w:rPr>
                    <w:noProof/>
                    <w:lang w:val="en-US"/>
                  </w:rPr>
                  <w:t>[Accessed 26 August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[45] </w:t>
                </w:r>
              </w:p>
            </w:tc>
            <w:tc>
              <w:tcPr>
                <w:tcW w:w="0" w:type="auto"/>
                <w:hideMark/>
              </w:tcPr>
              <w:p w:rsidR="008B075F" w:rsidRDefault="008B075F">
                <w:pPr>
                  <w:pStyle w:val="Bibliography"/>
                  <w:rPr>
                    <w:rFonts w:eastAsiaTheme="minorEastAsia"/>
                    <w:noProof/>
                    <w:lang w:val="en-US"/>
                  </w:rPr>
                </w:pPr>
                <w:r w:rsidRPr="008B075F">
                  <w:rPr>
                    <w:noProof/>
                    <w:lang w:val="fr-FR"/>
                  </w:rPr>
                  <w:t xml:space="preserve">OpinionWay, "Baromètre des usages du livre numérique - Vague 2—Septembre 2012," Société Française des Intérêts des Auteurs de l’écrit (Sofia), Syndicat national de l’édition (Sne) and Société des Gens de lettres (SGDL), 2012. </w:t>
                </w:r>
                <w:r>
                  <w:rPr>
                    <w:noProof/>
                    <w:lang w:val="en-US"/>
                  </w:rPr>
                  <w:t>[Online]. Available: http://www.opinion-way.com/pdf/barometre_livre_numerique_-_vague_2_-_pour_presentation_orale_vf.pdf. [Accessed 20 November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[46] </w:t>
                </w:r>
              </w:p>
            </w:tc>
            <w:tc>
              <w:tcPr>
                <w:tcW w:w="0" w:type="auto"/>
                <w:hideMark/>
              </w:tcPr>
              <w:p w:rsidR="008B075F" w:rsidRDefault="008B075F">
                <w:pPr>
                  <w:pStyle w:val="Bibliography"/>
                  <w:rPr>
                    <w:rFonts w:eastAsiaTheme="minorEastAsia"/>
                    <w:noProof/>
                    <w:lang w:val="en-US"/>
                  </w:rPr>
                </w:pPr>
                <w:r w:rsidRPr="008B075F">
                  <w:rPr>
                    <w:noProof/>
                    <w:lang w:val="fr-FR"/>
                  </w:rPr>
                  <w:t xml:space="preserve">J. L, "Un éditeur supprime les DRM et devient un leader sur le marché des ebooks," PressTIC / Numerama, 2011. </w:t>
                </w:r>
                <w:r>
                  <w:rPr>
                    <w:noProof/>
                    <w:lang w:val="en-US"/>
                  </w:rPr>
                  <w:t>[Online]. Available: http://www.numerama.com/magazine/18904-un-editeur-supprime-les-drm-et-devient-un-leader-sur-le-marche-des-ebooks.html. [Accessed 27 November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[47] </w:t>
                </w:r>
              </w:p>
            </w:tc>
            <w:tc>
              <w:tcPr>
                <w:tcW w:w="0" w:type="auto"/>
                <w:hideMark/>
              </w:tcPr>
              <w:p w:rsidR="008B075F" w:rsidRDefault="008B075F">
                <w:pPr>
                  <w:pStyle w:val="Bibliography"/>
                  <w:rPr>
                    <w:rFonts w:eastAsiaTheme="minorEastAsia"/>
                    <w:noProof/>
                    <w:lang w:val="en-US"/>
                  </w:rPr>
                </w:pPr>
                <w:r>
                  <w:rPr>
                    <w:noProof/>
                    <w:lang w:val="en-US"/>
                  </w:rPr>
                  <w:t>R. M. Stallman, "Freedom—or Copyright?," GNU Operating System / Free Software Foundation, 2008. [Online]. Available: http://www.gnu.org/philosophy/freedom-or-copyright.html. [Accessed 16 April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[48] </w:t>
                </w:r>
              </w:p>
            </w:tc>
            <w:tc>
              <w:tcPr>
                <w:tcW w:w="0" w:type="auto"/>
                <w:hideMark/>
              </w:tcPr>
              <w:p w:rsidR="008B075F" w:rsidRDefault="008B075F">
                <w:pPr>
                  <w:pStyle w:val="Bibliography"/>
                  <w:rPr>
                    <w:rFonts w:eastAsiaTheme="minorEastAsia"/>
                    <w:noProof/>
                    <w:lang w:val="en-US"/>
                  </w:rPr>
                </w:pPr>
                <w:r>
                  <w:rPr>
                    <w:noProof/>
                    <w:lang w:val="en-US"/>
                  </w:rPr>
                  <w:t xml:space="preserve">P. Aigrain, Sharing : Culture and the Economy in the Internet Age, Amsterdam: Amsterdam University Press, 2012. </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[49] </w:t>
                </w:r>
              </w:p>
            </w:tc>
            <w:tc>
              <w:tcPr>
                <w:tcW w:w="0" w:type="auto"/>
                <w:hideMark/>
              </w:tcPr>
              <w:p w:rsidR="008B075F" w:rsidRDefault="008B075F">
                <w:pPr>
                  <w:pStyle w:val="Bibliography"/>
                  <w:rPr>
                    <w:rFonts w:eastAsiaTheme="minorEastAsia"/>
                    <w:noProof/>
                    <w:lang w:val="en-US"/>
                  </w:rPr>
                </w:pPr>
                <w:r>
                  <w:rPr>
                    <w:noProof/>
                    <w:lang w:val="en-US"/>
                  </w:rPr>
                  <w:t>"eBooks," Springer, 2012. [Online]. Available: http://www.springer.com/librarians/e-content/ebooks. [Accessed 26 April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[50] </w:t>
                </w:r>
              </w:p>
            </w:tc>
            <w:tc>
              <w:tcPr>
                <w:tcW w:w="0" w:type="auto"/>
                <w:hideMark/>
              </w:tcPr>
              <w:p w:rsidR="008B075F" w:rsidRDefault="008B075F">
                <w:pPr>
                  <w:pStyle w:val="Bibliography"/>
                  <w:rPr>
                    <w:rFonts w:eastAsiaTheme="minorEastAsia"/>
                    <w:noProof/>
                    <w:lang w:val="en-US"/>
                  </w:rPr>
                </w:pPr>
                <w:r>
                  <w:rPr>
                    <w:noProof/>
                    <w:lang w:val="en-US"/>
                  </w:rPr>
                  <w:t>"Ebook Usage, Devices, and Formats," O’Reilly Media, Inc, 2012. [Online]. Available: http://shop.oreilly.com/category/customer-service/ebooks.do. [Accessed 26 April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[51]</w:t>
                </w:r>
                <w:r>
                  <w:rPr>
                    <w:noProof/>
                    <w:lang w:val="en-US"/>
                  </w:rPr>
                  <w:lastRenderedPageBreak/>
                  <w:t xml:space="preserve"> </w:t>
                </w:r>
              </w:p>
            </w:tc>
            <w:tc>
              <w:tcPr>
                <w:tcW w:w="0" w:type="auto"/>
                <w:hideMark/>
              </w:tcPr>
              <w:p w:rsidR="008B075F" w:rsidRDefault="008B075F">
                <w:pPr>
                  <w:pStyle w:val="Bibliography"/>
                  <w:rPr>
                    <w:rFonts w:eastAsiaTheme="minorEastAsia"/>
                    <w:noProof/>
                    <w:lang w:val="en-US"/>
                  </w:rPr>
                </w:pPr>
                <w:r>
                  <w:rPr>
                    <w:noProof/>
                    <w:lang w:val="en-US"/>
                  </w:rPr>
                  <w:lastRenderedPageBreak/>
                  <w:t>"Tor/Forge E-book Titles to Go DRM-Free," Macmillan, 2012. [Online]. Available: http://www.tor.com/blogs/2012/04/torforge-e-book-titles-to-go-drm- free. [Accessed 26 April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lastRenderedPageBreak/>
                  <w:t xml:space="preserve">[52] </w:t>
                </w:r>
              </w:p>
            </w:tc>
            <w:tc>
              <w:tcPr>
                <w:tcW w:w="0" w:type="auto"/>
                <w:hideMark/>
              </w:tcPr>
              <w:p w:rsidR="008B075F" w:rsidRDefault="008B075F">
                <w:pPr>
                  <w:pStyle w:val="Bibliography"/>
                  <w:rPr>
                    <w:rFonts w:eastAsiaTheme="minorEastAsia"/>
                    <w:noProof/>
                    <w:lang w:val="en-US"/>
                  </w:rPr>
                </w:pPr>
                <w:r>
                  <w:rPr>
                    <w:noProof/>
                    <w:lang w:val="en-US"/>
                  </w:rPr>
                  <w:t>C. Stross, "More on DRM and ebooks," 2012. [Online]. Available: http://www.antipope.org/charlie/blog-static/2012/04/more-on-drm-and-ebooks.html. [Accessed 26 April 2012].</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[53] </w:t>
                </w:r>
              </w:p>
            </w:tc>
            <w:tc>
              <w:tcPr>
                <w:tcW w:w="0" w:type="auto"/>
                <w:hideMark/>
              </w:tcPr>
              <w:p w:rsidR="008B075F" w:rsidRDefault="008B075F">
                <w:pPr>
                  <w:pStyle w:val="Bibliography"/>
                  <w:rPr>
                    <w:rFonts w:eastAsiaTheme="minorEastAsia"/>
                    <w:noProof/>
                    <w:lang w:val="en-US"/>
                  </w:rPr>
                </w:pPr>
                <w:r>
                  <w:rPr>
                    <w:noProof/>
                    <w:lang w:val="en-US"/>
                  </w:rPr>
                  <w:t>"Subterranean Press to publish ebooks through Baen’s Webscription service," Baen Publishing Enterprises, 2007. [Online]. Available: http://www.baen.com/Press/2007-09-24.htm. [Accessed 10 May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[54] </w:t>
                </w:r>
              </w:p>
            </w:tc>
            <w:tc>
              <w:tcPr>
                <w:tcW w:w="0" w:type="auto"/>
                <w:hideMark/>
              </w:tcPr>
              <w:p w:rsidR="008B075F" w:rsidRDefault="008B075F">
                <w:pPr>
                  <w:pStyle w:val="Bibliography"/>
                  <w:rPr>
                    <w:rFonts w:eastAsiaTheme="minorEastAsia"/>
                    <w:noProof/>
                    <w:lang w:val="en-US"/>
                  </w:rPr>
                </w:pPr>
                <w:r>
                  <w:rPr>
                    <w:noProof/>
                    <w:lang w:val="en-US"/>
                  </w:rPr>
                  <w:t xml:space="preserve">"Prior Bundle Statistics," Humble Bundle, Inc, 2012. </w:t>
                </w:r>
                <w:r w:rsidRPr="008B075F">
                  <w:rPr>
                    <w:noProof/>
                    <w:lang w:val="fr-FR"/>
                  </w:rPr>
                  <w:t xml:space="preserve">[Online]. Available: http://support.humblebundle.com/customer/portal/articles/281031-prior-bundle-statistics. </w:t>
                </w:r>
                <w:r>
                  <w:rPr>
                    <w:noProof/>
                    <w:lang w:val="en-US"/>
                  </w:rPr>
                  <w:t>[Accessed 2012 November 21].</w:t>
                </w:r>
              </w:p>
            </w:tc>
          </w:tr>
          <w:tr w:rsidR="008B075F" w:rsidRP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[55] </w:t>
                </w:r>
              </w:p>
            </w:tc>
            <w:tc>
              <w:tcPr>
                <w:tcW w:w="0" w:type="auto"/>
                <w:hideMark/>
              </w:tcPr>
              <w:p w:rsidR="008B075F" w:rsidRDefault="008B075F">
                <w:pPr>
                  <w:pStyle w:val="Bibliography"/>
                  <w:rPr>
                    <w:rFonts w:eastAsiaTheme="minorEastAsia"/>
                    <w:noProof/>
                    <w:lang w:val="en-US"/>
                  </w:rPr>
                </w:pPr>
                <w:r>
                  <w:rPr>
                    <w:noProof/>
                    <w:lang w:val="en-US"/>
                  </w:rPr>
                  <w:t>"Digital Rights are Civil Rights," European Green Party, 2008. [Online]. Available: http://europeangreens.eu/euroarchive/fileadmin/logos/pdf/policy_documents/resolutions/Montreuil/3._Digital_rigths_are_civil_rights.pdf. [Accessed 17 April 2012].</w:t>
                </w:r>
              </w:p>
            </w:tc>
          </w:tr>
          <w:tr w:rsidR="008B075F">
            <w:trPr>
              <w:divId w:val="1979453696"/>
              <w:tblCellSpacing w:w="15" w:type="dxa"/>
            </w:trPr>
            <w:tc>
              <w:tcPr>
                <w:tcW w:w="50" w:type="pct"/>
                <w:hideMark/>
              </w:tcPr>
              <w:p w:rsidR="008B075F" w:rsidRDefault="008B075F">
                <w:pPr>
                  <w:pStyle w:val="Bibliography"/>
                  <w:rPr>
                    <w:rFonts w:eastAsiaTheme="minorEastAsia"/>
                    <w:noProof/>
                    <w:lang w:val="en-US"/>
                  </w:rPr>
                </w:pPr>
                <w:r>
                  <w:rPr>
                    <w:noProof/>
                    <w:lang w:val="en-US"/>
                  </w:rPr>
                  <w:t xml:space="preserve">[56] </w:t>
                </w:r>
              </w:p>
            </w:tc>
            <w:tc>
              <w:tcPr>
                <w:tcW w:w="0" w:type="auto"/>
                <w:hideMark/>
              </w:tcPr>
              <w:p w:rsidR="008B075F" w:rsidRDefault="008B075F">
                <w:pPr>
                  <w:pStyle w:val="Bibliography"/>
                  <w:rPr>
                    <w:rFonts w:eastAsiaTheme="minorEastAsia"/>
                    <w:noProof/>
                    <w:lang w:val="en-US"/>
                  </w:rPr>
                </w:pPr>
                <w:r w:rsidRPr="008B075F">
                  <w:rPr>
                    <w:noProof/>
                    <w:lang w:val="fr-FR"/>
                  </w:rPr>
                  <w:t xml:space="preserve">L. Recordon, "12.3326 – Postulat: Vers un droit d’auteur équitable et compatible avec la liberté des internautes," Curiavista, Services du Parlement, 2012. [Online]. Available: http://www.parlament.ch/f/suche/pages/geschaefte.aspx?gesch_id=20123326. </w:t>
                </w:r>
                <w:r>
                  <w:rPr>
                    <w:noProof/>
                    <w:lang w:val="en-US"/>
                  </w:rPr>
                  <w:t>[Accessed 16 April 2012].</w:t>
                </w:r>
              </w:p>
            </w:tc>
          </w:tr>
        </w:tbl>
        <w:p w:rsidR="008B075F" w:rsidRDefault="008B075F">
          <w:pPr>
            <w:divId w:val="1979453696"/>
            <w:rPr>
              <w:noProof/>
            </w:rPr>
          </w:pPr>
        </w:p>
        <w:p w:rsidR="00BE065E" w:rsidRDefault="00BE065E" w:rsidP="00356603">
          <w:r>
            <w:rPr>
              <w:b/>
              <w:bCs/>
            </w:rPr>
            <w:fldChar w:fldCharType="end"/>
          </w:r>
        </w:p>
      </w:sdtContent>
    </w:sdt>
    <w:p w:rsidR="00BE065E" w:rsidRDefault="00BE065E"/>
    <w:p w:rsidR="00F326DE" w:rsidRPr="008255C8" w:rsidRDefault="00F326DE" w:rsidP="00BE065E">
      <w:pPr>
        <w:pStyle w:val="NormalIndent"/>
        <w:ind w:left="0"/>
        <w:rPr>
          <w:lang w:val="en-GB"/>
        </w:rPr>
      </w:pPr>
    </w:p>
    <w:sectPr w:rsidR="00F326DE" w:rsidRPr="008255C8">
      <w:headerReference w:type="default" r:id="rId22"/>
      <w:footerReference w:type="default" r:id="rId23"/>
      <w:pgSz w:w="11907" w:h="16840" w:code="9"/>
      <w:pgMar w:top="1474" w:right="1418" w:bottom="851" w:left="1418" w:header="454"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7EE" w:rsidRDefault="009F07EE">
      <w:r>
        <w:separator/>
      </w:r>
    </w:p>
  </w:endnote>
  <w:endnote w:type="continuationSeparator" w:id="0">
    <w:p w:rsidR="009F07EE" w:rsidRDefault="009F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07" w:rsidRDefault="00FB5E07">
    <w:r>
      <w:rPr>
        <w:noProof/>
        <w:lang w:val="en-GB" w:eastAsia="en-GB"/>
      </w:rPr>
      <mc:AlternateContent>
        <mc:Choice Requires="wps">
          <w:drawing>
            <wp:anchor distT="0" distB="0" distL="114300" distR="114300" simplePos="0" relativeHeight="251657728" behindDoc="0" locked="0" layoutInCell="0" allowOverlap="1">
              <wp:simplePos x="0" y="0"/>
              <wp:positionH relativeFrom="column">
                <wp:posOffset>-277495</wp:posOffset>
              </wp:positionH>
              <wp:positionV relativeFrom="paragraph">
                <wp:posOffset>115570</wp:posOffset>
              </wp:positionV>
              <wp:extent cx="6400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9.1pt" to="482.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x+Ew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" o:allowincell="f"/>
          </w:pict>
        </mc:Fallback>
      </mc:AlternateContent>
    </w:r>
  </w:p>
  <w:tbl>
    <w:tblPr>
      <w:tblW w:w="10065" w:type="dxa"/>
      <w:tblInd w:w="-426" w:type="dxa"/>
      <w:tblLayout w:type="fixed"/>
      <w:tblCellMar>
        <w:left w:w="0" w:type="dxa"/>
        <w:right w:w="0" w:type="dxa"/>
      </w:tblCellMar>
      <w:tblLook w:val="0000" w:firstRow="0" w:lastRow="0" w:firstColumn="0" w:lastColumn="0" w:noHBand="0" w:noVBand="0"/>
    </w:tblPr>
    <w:tblGrid>
      <w:gridCol w:w="5388"/>
      <w:gridCol w:w="4677"/>
    </w:tblGrid>
    <w:tr w:rsidR="00FB5E07" w:rsidRPr="00451C1C" w:rsidTr="00782E47">
      <w:trPr>
        <w:cantSplit/>
        <w:trHeight w:hRule="exact" w:val="712"/>
      </w:trPr>
      <w:tc>
        <w:tcPr>
          <w:tcW w:w="5388" w:type="dxa"/>
        </w:tcPr>
        <w:p w:rsidR="00FB5E07" w:rsidRPr="00451C1C" w:rsidRDefault="00FB5E07" w:rsidP="00892283">
          <w:pPr>
            <w:rPr>
              <w:lang w:val="en-GB"/>
            </w:rPr>
          </w:pPr>
          <w:r w:rsidRPr="00451C1C">
            <w:rPr>
              <w:lang w:val="en-GB"/>
            </w:rPr>
            <w:t>WP 1 AND EREADING / D 1.3.</w:t>
          </w:r>
          <w:r>
            <w:rPr>
              <w:lang w:val="en-GB"/>
            </w:rPr>
            <w:t>1.</w:t>
          </w:r>
          <w:r w:rsidRPr="00451C1C">
            <w:rPr>
              <w:lang w:val="en-GB"/>
            </w:rPr>
            <w:t>4</w:t>
          </w:r>
        </w:p>
        <w:p w:rsidR="00FB5E07" w:rsidRPr="008365F0" w:rsidRDefault="00FB5E07" w:rsidP="007B2697">
          <w:pPr>
            <w:rPr>
              <w:rFonts w:ascii="Arial" w:hAnsi="Arial" w:cs="Arial"/>
              <w:sz w:val="20"/>
              <w:lang w:val="en-GB"/>
            </w:rPr>
          </w:pPr>
          <w:r>
            <w:rPr>
              <w:lang w:val="en-GB"/>
            </w:rPr>
            <w:t>E-BOOK PROTECTION</w:t>
          </w:r>
        </w:p>
      </w:tc>
      <w:tc>
        <w:tcPr>
          <w:tcW w:w="4677" w:type="dxa"/>
        </w:tcPr>
        <w:p w:rsidR="00FB5E07" w:rsidRPr="00451C1C" w:rsidRDefault="00FB5E07" w:rsidP="00782E47">
          <w:pPr>
            <w:spacing w:before="60" w:line="280" w:lineRule="exact"/>
            <w:jc w:val="right"/>
            <w:rPr>
              <w:rFonts w:ascii="Arial" w:hAnsi="Arial" w:cs="Arial"/>
              <w:sz w:val="18"/>
              <w:szCs w:val="18"/>
              <w:lang w:val="en-GB"/>
            </w:rPr>
          </w:pPr>
          <w:r w:rsidRPr="008365F0">
            <w:rPr>
              <w:rFonts w:ascii="Arial" w:hAnsi="Arial" w:cs="Arial"/>
              <w:sz w:val="18"/>
              <w:szCs w:val="18"/>
            </w:rPr>
            <w:fldChar w:fldCharType="begin"/>
          </w:r>
          <w:r w:rsidRPr="00451C1C">
            <w:rPr>
              <w:rFonts w:ascii="Arial" w:hAnsi="Arial" w:cs="Arial"/>
              <w:sz w:val="18"/>
              <w:szCs w:val="18"/>
              <w:lang w:val="en-GB"/>
            </w:rPr>
            <w:instrText>PAGE</w:instrText>
          </w:r>
          <w:r w:rsidRPr="008365F0">
            <w:rPr>
              <w:rFonts w:ascii="Arial" w:hAnsi="Arial" w:cs="Arial"/>
              <w:sz w:val="18"/>
              <w:szCs w:val="18"/>
            </w:rPr>
            <w:fldChar w:fldCharType="separate"/>
          </w:r>
          <w:r w:rsidR="008B075F">
            <w:rPr>
              <w:rFonts w:ascii="Arial" w:hAnsi="Arial" w:cs="Arial"/>
              <w:noProof/>
              <w:sz w:val="18"/>
              <w:szCs w:val="18"/>
              <w:lang w:val="en-GB"/>
            </w:rPr>
            <w:t>3</w:t>
          </w:r>
          <w:r w:rsidRPr="008365F0">
            <w:rPr>
              <w:rFonts w:ascii="Arial" w:hAnsi="Arial" w:cs="Arial"/>
              <w:sz w:val="18"/>
              <w:szCs w:val="18"/>
            </w:rPr>
            <w:fldChar w:fldCharType="end"/>
          </w:r>
          <w:r w:rsidRPr="00451C1C">
            <w:rPr>
              <w:rFonts w:ascii="Arial" w:hAnsi="Arial" w:cs="Arial"/>
              <w:sz w:val="18"/>
              <w:szCs w:val="18"/>
              <w:lang w:val="en-GB"/>
            </w:rPr>
            <w:t xml:space="preserve"> (15)</w:t>
          </w:r>
        </w:p>
        <w:p w:rsidR="00FB5E07" w:rsidRPr="00451C1C" w:rsidRDefault="00FB5E07" w:rsidP="00782E47">
          <w:pPr>
            <w:spacing w:before="60" w:line="280" w:lineRule="exact"/>
            <w:jc w:val="right"/>
            <w:rPr>
              <w:rFonts w:ascii="Arial" w:hAnsi="Arial" w:cs="Arial"/>
              <w:sz w:val="18"/>
              <w:szCs w:val="18"/>
              <w:lang w:val="en-GB"/>
            </w:rPr>
          </w:pPr>
        </w:p>
        <w:p w:rsidR="00FB5E07" w:rsidRPr="00451C1C" w:rsidRDefault="00FB5E07" w:rsidP="00782E47">
          <w:pPr>
            <w:spacing w:before="60" w:line="280" w:lineRule="exact"/>
            <w:jc w:val="right"/>
            <w:rPr>
              <w:rFonts w:ascii="Arial" w:hAnsi="Arial" w:cs="Arial"/>
              <w:sz w:val="18"/>
              <w:szCs w:val="18"/>
              <w:lang w:val="en-GB"/>
            </w:rPr>
          </w:pPr>
        </w:p>
        <w:p w:rsidR="00FB5E07" w:rsidRPr="00451C1C" w:rsidRDefault="00FB5E07" w:rsidP="00782E47">
          <w:pPr>
            <w:spacing w:line="280" w:lineRule="exact"/>
            <w:rPr>
              <w:rFonts w:ascii="Arial" w:hAnsi="Arial" w:cs="Arial"/>
              <w:sz w:val="18"/>
              <w:szCs w:val="18"/>
              <w:lang w:val="en-GB"/>
            </w:rPr>
          </w:pPr>
        </w:p>
      </w:tc>
    </w:tr>
  </w:tbl>
  <w:p w:rsidR="00FB5E07" w:rsidRPr="00451C1C" w:rsidRDefault="00FB5E07">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7EE" w:rsidRDefault="009F07EE">
      <w:r>
        <w:separator/>
      </w:r>
    </w:p>
  </w:footnote>
  <w:footnote w:type="continuationSeparator" w:id="0">
    <w:p w:rsidR="009F07EE" w:rsidRDefault="009F07EE">
      <w:r>
        <w:continuationSeparator/>
      </w:r>
    </w:p>
  </w:footnote>
  <w:footnote w:id="1">
    <w:p w:rsidR="00FB5E07" w:rsidRPr="0021533A" w:rsidRDefault="00FB5E07" w:rsidP="0021533A">
      <w:pPr>
        <w:pStyle w:val="FootnoteText"/>
        <w:rPr>
          <w:lang w:val="en-GB"/>
        </w:rPr>
      </w:pPr>
      <w:ins w:id="39" w:author="Patrick Ausderau" w:date="2013-01-29T14:05:00Z">
        <w:r>
          <w:rPr>
            <w:rStyle w:val="FootnoteReference"/>
          </w:rPr>
          <w:footnoteRef/>
        </w:r>
        <w:r w:rsidRPr="0021533A">
          <w:rPr>
            <w:lang w:val="en-GB"/>
          </w:rPr>
          <w:t xml:space="preserve"> E.g. see Dekker </w:t>
        </w:r>
      </w:ins>
      <w:r>
        <w:rPr>
          <w:lang w:val="en-GB"/>
        </w:rPr>
        <w:fldChar w:fldCharType="begin"/>
      </w:r>
      <w:r>
        <w:rPr>
          <w:lang w:val="en-GB"/>
        </w:rPr>
        <w:instrText xml:space="preserve"> HYPERLINK "</w:instrText>
      </w:r>
      <w:ins w:id="40" w:author="Patrick Ausderau" w:date="2013-01-29T14:05:00Z">
        <w:r w:rsidRPr="0021533A">
          <w:rPr>
            <w:lang w:val="en-GB"/>
          </w:rPr>
          <w:instrText>http://doc.utwente.nl/68610/</w:instrText>
        </w:r>
      </w:ins>
      <w:r>
        <w:rPr>
          <w:lang w:val="en-GB"/>
        </w:rPr>
        <w:instrText xml:space="preserve">" </w:instrText>
      </w:r>
      <w:r>
        <w:rPr>
          <w:lang w:val="en-GB"/>
        </w:rPr>
        <w:fldChar w:fldCharType="separate"/>
      </w:r>
      <w:ins w:id="41" w:author="Patrick Ausderau" w:date="2013-01-29T14:05:00Z">
        <w:r w:rsidRPr="009571DB">
          <w:rPr>
            <w:rStyle w:val="Hyperlink"/>
            <w:lang w:val="en-GB"/>
          </w:rPr>
          <w:t>http://doc.utwente.nl/68610/</w:t>
        </w:r>
      </w:ins>
      <w:r>
        <w:rPr>
          <w:lang w:val="en-GB"/>
        </w:rPr>
        <w:fldChar w:fldCharType="end"/>
      </w:r>
      <w:r>
        <w:rPr>
          <w:lang w:val="en-GB"/>
        </w:rPr>
        <w:t xml:space="preserve"> </w:t>
      </w:r>
    </w:p>
  </w:footnote>
  <w:footnote w:id="2">
    <w:p w:rsidR="00FB5E07" w:rsidRPr="00196822" w:rsidRDefault="00FB5E07">
      <w:pPr>
        <w:pStyle w:val="FootnoteText"/>
        <w:rPr>
          <w:lang w:val="en-GB"/>
        </w:rPr>
      </w:pPr>
      <w:r>
        <w:rPr>
          <w:rStyle w:val="FootnoteReference"/>
        </w:rPr>
        <w:footnoteRef/>
      </w:r>
      <w:r w:rsidRPr="00B54DBD">
        <w:rPr>
          <w:bCs/>
          <w:lang w:val="en-GB"/>
        </w:rPr>
        <w:t>Packa</w:t>
      </w:r>
      <w:r w:rsidRPr="00B54DBD">
        <w:rPr>
          <w:lang w:val="en-GB"/>
        </w:rPr>
        <w:t xml:space="preserve">ged </w:t>
      </w:r>
      <w:r w:rsidRPr="00B54DBD">
        <w:rPr>
          <w:bCs/>
          <w:lang w:val="en-GB"/>
        </w:rPr>
        <w:t>D</w:t>
      </w:r>
      <w:r w:rsidRPr="00B54DBD">
        <w:rPr>
          <w:lang w:val="en-GB"/>
        </w:rPr>
        <w:t xml:space="preserve">igital </w:t>
      </w:r>
      <w:r w:rsidRPr="00B54DBD">
        <w:rPr>
          <w:bCs/>
          <w:lang w:val="en-GB"/>
        </w:rPr>
        <w:t>R</w:t>
      </w:r>
      <w:r w:rsidRPr="00B54DBD">
        <w:rPr>
          <w:lang w:val="en-GB"/>
        </w:rPr>
        <w:t xml:space="preserve">ights </w:t>
      </w:r>
      <w:r w:rsidRPr="00B54DBD">
        <w:rPr>
          <w:bCs/>
          <w:lang w:val="en-GB"/>
        </w:rPr>
        <w:t>M</w:t>
      </w:r>
      <w:r w:rsidRPr="00B54DBD">
        <w:rPr>
          <w:lang w:val="en-GB"/>
        </w:rPr>
        <w:t xml:space="preserve">essaging or </w:t>
      </w:r>
      <w:proofErr w:type="spellStart"/>
      <w:r w:rsidRPr="00B54DBD">
        <w:rPr>
          <w:bCs/>
          <w:lang w:val="en-GB"/>
        </w:rPr>
        <w:t>PackaDRM</w:t>
      </w:r>
      <w:proofErr w:type="spellEnd"/>
      <w:r w:rsidRPr="00B54DBD">
        <w:rPr>
          <w:lang w:val="en-GB"/>
        </w:rPr>
        <w:t>™</w:t>
      </w:r>
      <w:r w:rsidRPr="00196822">
        <w:rPr>
          <w:lang w:val="en-GB"/>
        </w:rPr>
        <w:t xml:space="preserve"> </w:t>
      </w:r>
      <w:r>
        <w:rPr>
          <w:lang w:val="en-GB"/>
        </w:rPr>
        <w:t>(</w:t>
      </w:r>
      <w:hyperlink r:id="rId1" w:history="1">
        <w:r w:rsidRPr="007A75BD">
          <w:rPr>
            <w:rStyle w:val="Hyperlink"/>
            <w:lang w:val="en-GB"/>
          </w:rPr>
          <w:t>http://www.enthrill.com/pubtech</w:t>
        </w:r>
      </w:hyperlink>
      <w:r>
        <w:rPr>
          <w:lang w:val="en-GB"/>
        </w:rPr>
        <w:t>)</w:t>
      </w:r>
    </w:p>
  </w:footnote>
  <w:footnote w:id="3">
    <w:p w:rsidR="00FB5E07" w:rsidRPr="00B16BEF" w:rsidRDefault="00FB5E07">
      <w:pPr>
        <w:pStyle w:val="FootnoteText"/>
        <w:rPr>
          <w:lang w:val="en-GB"/>
        </w:rPr>
      </w:pPr>
      <w:r>
        <w:rPr>
          <w:rStyle w:val="FootnoteReference"/>
        </w:rPr>
        <w:footnoteRef/>
      </w:r>
      <w:r w:rsidRPr="00B16BEF">
        <w:rPr>
          <w:lang w:val="en-GB"/>
        </w:rPr>
        <w:t xml:space="preserve"> The WIPO is an United Nations (UN) agency established in 1967 which is responsible for the use of intellectual property (such as copyright, patents, trademarks, etc.) and count 185 member states (from: </w:t>
      </w:r>
      <w:hyperlink r:id="rId2" w:history="1">
        <w:r w:rsidRPr="009571DB">
          <w:rPr>
            <w:rStyle w:val="Hyperlink"/>
            <w:lang w:val="en-GB"/>
          </w:rPr>
          <w:t>http://www.wipo.int/about-wipo/en/</w:t>
        </w:r>
      </w:hyperlink>
      <w:r w:rsidRPr="00B16BEF">
        <w:rPr>
          <w:lang w:val="en-GB"/>
        </w:rPr>
        <w:t>).</w:t>
      </w:r>
    </w:p>
  </w:footnote>
  <w:footnote w:id="4">
    <w:p w:rsidR="00FB5E07" w:rsidRPr="005F2EB7" w:rsidRDefault="00FB5E07">
      <w:pPr>
        <w:pStyle w:val="FootnoteText"/>
        <w:rPr>
          <w:lang w:val="en-GB"/>
        </w:rPr>
      </w:pPr>
      <w:r>
        <w:rPr>
          <w:rStyle w:val="FootnoteReference"/>
        </w:rPr>
        <w:footnoteRef/>
      </w:r>
      <w:r w:rsidRPr="005F2EB7">
        <w:rPr>
          <w:lang w:val="en-GB"/>
        </w:rPr>
        <w:t xml:space="preserve"> </w:t>
      </w:r>
      <w:r w:rsidRPr="00376CE4">
        <w:rPr>
          <w:lang w:val="en-GB"/>
        </w:rPr>
        <w:t>IDPF is the organization responsible to maintain the EPUB standard.</w:t>
      </w:r>
    </w:p>
  </w:footnote>
  <w:footnote w:id="5">
    <w:p w:rsidR="00FB5E07" w:rsidRPr="005F2EB7" w:rsidRDefault="00FB5E07">
      <w:pPr>
        <w:pStyle w:val="FootnoteText"/>
        <w:rPr>
          <w:lang w:val="en-GB"/>
        </w:rPr>
      </w:pPr>
      <w:r>
        <w:rPr>
          <w:rStyle w:val="FootnoteReference"/>
        </w:rPr>
        <w:footnoteRef/>
      </w:r>
      <w:r w:rsidRPr="005F2EB7">
        <w:rPr>
          <w:lang w:val="en-GB"/>
        </w:rPr>
        <w:t xml:space="preserve"> </w:t>
      </w:r>
      <w:hyperlink r:id="rId3" w:history="1">
        <w:r w:rsidRPr="009571DB">
          <w:rPr>
            <w:rStyle w:val="Hyperlink"/>
            <w:lang w:val="en-GB"/>
          </w:rPr>
          <w:t>http://www.amazon.com/gp/feature.html?ie=UTF8&amp;docId=1000493771</w:t>
        </w:r>
      </w:hyperlink>
      <w:r>
        <w:rPr>
          <w:lang w:val="en-GB"/>
        </w:rPr>
        <w:t xml:space="preserve"> </w:t>
      </w:r>
    </w:p>
  </w:footnote>
  <w:footnote w:id="6">
    <w:p w:rsidR="00FB5E07" w:rsidRPr="005F2EB7" w:rsidRDefault="00FB5E07">
      <w:pPr>
        <w:pStyle w:val="FootnoteText"/>
        <w:rPr>
          <w:lang w:val="en-GB"/>
        </w:rPr>
      </w:pPr>
      <w:r>
        <w:rPr>
          <w:rStyle w:val="FootnoteReference"/>
        </w:rPr>
        <w:footnoteRef/>
      </w:r>
      <w:r w:rsidRPr="005F2EB7">
        <w:rPr>
          <w:lang w:val="en-GB"/>
        </w:rPr>
        <w:t xml:space="preserve"> </w:t>
      </w:r>
      <w:hyperlink r:id="rId4" w:history="1">
        <w:r w:rsidRPr="009571DB">
          <w:rPr>
            <w:rStyle w:val="Hyperlink"/>
            <w:lang w:val="en-GB"/>
          </w:rPr>
          <w:t>https://itunes.apple.com/us/app/ibooks/id364709193?mt=8</w:t>
        </w:r>
      </w:hyperlink>
      <w:r>
        <w:rPr>
          <w:lang w:val="en-GB"/>
        </w:rPr>
        <w:t xml:space="preserve"> </w:t>
      </w:r>
    </w:p>
  </w:footnote>
  <w:footnote w:id="7">
    <w:p w:rsidR="00FB5E07" w:rsidRPr="00EE4354" w:rsidRDefault="00FB5E07" w:rsidP="00AB2B8F">
      <w:pPr>
        <w:pStyle w:val="FootnoteText"/>
        <w:rPr>
          <w:lang w:val="en-GB"/>
        </w:rPr>
      </w:pPr>
      <w:r>
        <w:rPr>
          <w:rStyle w:val="FootnoteReference"/>
        </w:rPr>
        <w:footnoteRef/>
      </w:r>
      <w:r w:rsidRPr="00EE4354">
        <w:rPr>
          <w:lang w:val="en-GB"/>
        </w:rPr>
        <w:t xml:space="preserve"> </w:t>
      </w:r>
      <w:hyperlink r:id="rId5" w:history="1">
        <w:r w:rsidRPr="009571DB">
          <w:rPr>
            <w:rStyle w:val="Hyperlink"/>
            <w:lang w:val="en-GB"/>
          </w:rPr>
          <w:t>http://www.marlin-community.com/technology/how_marlin_works</w:t>
        </w:r>
      </w:hyperlink>
      <w:r>
        <w:rPr>
          <w:lang w:val="en-GB"/>
        </w:rPr>
        <w:t xml:space="preserve"> </w:t>
      </w:r>
    </w:p>
  </w:footnote>
  <w:footnote w:id="8">
    <w:p w:rsidR="00FB5E07" w:rsidRPr="00EE4354" w:rsidRDefault="00FB5E07">
      <w:pPr>
        <w:pStyle w:val="FootnoteText"/>
        <w:rPr>
          <w:lang w:val="en-GB"/>
        </w:rPr>
      </w:pPr>
      <w:r>
        <w:rPr>
          <w:rStyle w:val="FootnoteReference"/>
        </w:rPr>
        <w:footnoteRef/>
      </w:r>
      <w:r w:rsidRPr="00EE4354">
        <w:rPr>
          <w:lang w:val="en-GB"/>
        </w:rPr>
        <w:t xml:space="preserve"> </w:t>
      </w:r>
      <w:hyperlink r:id="rId6" w:history="1">
        <w:r w:rsidRPr="009571DB">
          <w:rPr>
            <w:rStyle w:val="Hyperlink"/>
            <w:lang w:val="en-GB"/>
          </w:rPr>
          <w:t>http://www.microsoft.com/playready/</w:t>
        </w:r>
      </w:hyperlink>
      <w:r>
        <w:rPr>
          <w:lang w:val="en-GB"/>
        </w:rPr>
        <w:t xml:space="preserve"> </w:t>
      </w:r>
    </w:p>
  </w:footnote>
  <w:footnote w:id="9">
    <w:p w:rsidR="00FB5E07" w:rsidRPr="003B5115" w:rsidRDefault="00FB5E07">
      <w:pPr>
        <w:pStyle w:val="FootnoteText"/>
        <w:rPr>
          <w:lang w:val="en-GB"/>
        </w:rPr>
      </w:pPr>
      <w:r>
        <w:rPr>
          <w:rStyle w:val="FootnoteReference"/>
        </w:rPr>
        <w:footnoteRef/>
      </w:r>
      <w:r w:rsidRPr="003B5115">
        <w:rPr>
          <w:lang w:val="en-GB"/>
        </w:rPr>
        <w:t xml:space="preserve"> </w:t>
      </w:r>
      <w:hyperlink r:id="rId7" w:history="1">
        <w:r w:rsidRPr="009571DB">
          <w:rPr>
            <w:rStyle w:val="Hyperlink"/>
            <w:lang w:val="en-GB"/>
          </w:rPr>
          <w:t>http://www.adobe.com/products/content-server.html</w:t>
        </w:r>
      </w:hyperlink>
      <w:r>
        <w:rPr>
          <w:lang w:val="en-GB"/>
        </w:rPr>
        <w:t xml:space="preserve"> </w:t>
      </w:r>
    </w:p>
  </w:footnote>
  <w:footnote w:id="10">
    <w:p w:rsidR="00FB5E07" w:rsidRPr="003B5115" w:rsidRDefault="00FB5E07">
      <w:pPr>
        <w:pStyle w:val="FootnoteText"/>
        <w:rPr>
          <w:lang w:val="en-GB"/>
        </w:rPr>
      </w:pPr>
      <w:r>
        <w:rPr>
          <w:rStyle w:val="FootnoteReference"/>
        </w:rPr>
        <w:footnoteRef/>
      </w:r>
      <w:r w:rsidRPr="003B5115">
        <w:rPr>
          <w:lang w:val="en-GB"/>
        </w:rPr>
        <w:t xml:space="preserve"> </w:t>
      </w:r>
      <w:hyperlink r:id="rId8" w:history="1">
        <w:r w:rsidRPr="009571DB">
          <w:rPr>
            <w:rStyle w:val="Hyperlink"/>
            <w:lang w:val="en-GB"/>
          </w:rPr>
          <w:t>http://www.adobe.com/products/digital-editions.html</w:t>
        </w:r>
      </w:hyperlink>
      <w:r>
        <w:rPr>
          <w:lang w:val="en-GB"/>
        </w:rPr>
        <w:t xml:space="preserve"> </w:t>
      </w:r>
    </w:p>
  </w:footnote>
  <w:footnote w:id="11">
    <w:p w:rsidR="00FB5E07" w:rsidRPr="003B5115" w:rsidRDefault="00FB5E07">
      <w:pPr>
        <w:pStyle w:val="FootnoteText"/>
        <w:rPr>
          <w:lang w:val="en-GB"/>
        </w:rPr>
      </w:pPr>
      <w:r>
        <w:rPr>
          <w:rStyle w:val="FootnoteReference"/>
        </w:rPr>
        <w:footnoteRef/>
      </w:r>
      <w:r w:rsidRPr="003B5115">
        <w:rPr>
          <w:lang w:val="en-GB"/>
        </w:rPr>
        <w:t xml:space="preserve"> </w:t>
      </w:r>
      <w:hyperlink r:id="rId9" w:history="1">
        <w:r w:rsidRPr="009571DB">
          <w:rPr>
            <w:rStyle w:val="Hyperlink"/>
            <w:lang w:val="en-GB"/>
          </w:rPr>
          <w:t>http://www.adobe.com/devnet/readermobile.html</w:t>
        </w:r>
      </w:hyperlink>
      <w:r>
        <w:rPr>
          <w:lang w:val="en-GB"/>
        </w:rPr>
        <w:t xml:space="preserve"> </w:t>
      </w:r>
    </w:p>
  </w:footnote>
  <w:footnote w:id="12">
    <w:p w:rsidR="00FB5E07" w:rsidRPr="004E766D" w:rsidRDefault="00FB5E07">
      <w:pPr>
        <w:pStyle w:val="FootnoteText"/>
        <w:rPr>
          <w:lang w:val="en-GB"/>
        </w:rPr>
      </w:pPr>
      <w:r>
        <w:rPr>
          <w:rStyle w:val="FootnoteReference"/>
        </w:rPr>
        <w:footnoteRef/>
      </w:r>
      <w:r w:rsidRPr="004E766D">
        <w:rPr>
          <w:lang w:val="en-GB"/>
        </w:rPr>
        <w:t xml:space="preserve"> Free here has the meaning of gratis/no price.</w:t>
      </w:r>
    </w:p>
  </w:footnote>
  <w:footnote w:id="13">
    <w:p w:rsidR="00FB5E07" w:rsidRPr="004E766D" w:rsidRDefault="00FB5E07">
      <w:pPr>
        <w:pStyle w:val="FootnoteText"/>
        <w:rPr>
          <w:lang w:val="en-GB"/>
        </w:rPr>
      </w:pPr>
      <w:r>
        <w:rPr>
          <w:rStyle w:val="FootnoteReference"/>
        </w:rPr>
        <w:footnoteRef/>
      </w:r>
      <w:r w:rsidRPr="004E766D">
        <w:rPr>
          <w:lang w:val="en-GB"/>
        </w:rPr>
        <w:t xml:space="preserve"> </w:t>
      </w:r>
      <w:r w:rsidRPr="00B831DA">
        <w:rPr>
          <w:lang w:val="en-GB"/>
        </w:rPr>
        <w:t>United States dollar (USD)</w:t>
      </w:r>
    </w:p>
  </w:footnote>
  <w:footnote w:id="14">
    <w:p w:rsidR="00FB5E07" w:rsidRPr="00BE0AA4" w:rsidRDefault="00FB5E07">
      <w:pPr>
        <w:pStyle w:val="FootnoteText"/>
        <w:rPr>
          <w:lang w:val="en-GB"/>
        </w:rPr>
      </w:pPr>
      <w:r>
        <w:rPr>
          <w:rStyle w:val="FootnoteReference"/>
        </w:rPr>
        <w:footnoteRef/>
      </w:r>
      <w:r w:rsidRPr="00BE0AA4">
        <w:rPr>
          <w:lang w:val="en-GB"/>
        </w:rPr>
        <w:t xml:space="preserve"> </w:t>
      </w:r>
      <w:hyperlink r:id="rId10" w:history="1">
        <w:r w:rsidRPr="007A75BD">
          <w:rPr>
            <w:rStyle w:val="Hyperlink"/>
            <w:lang w:val="en-GB"/>
          </w:rPr>
          <w:t>http://www.epubor.com/adobe-digital-editions-ade-drm-removal.html</w:t>
        </w:r>
      </w:hyperlink>
      <w:r>
        <w:rPr>
          <w:lang w:val="en-GB"/>
        </w:rPr>
        <w:t xml:space="preserve"> </w:t>
      </w:r>
    </w:p>
  </w:footnote>
  <w:footnote w:id="15">
    <w:p w:rsidR="00FB5E07" w:rsidRPr="00B831DA" w:rsidRDefault="00FB5E07" w:rsidP="00382399">
      <w:pPr>
        <w:pStyle w:val="FootnoteText"/>
        <w:rPr>
          <w:lang w:val="en-GB"/>
        </w:rPr>
      </w:pPr>
      <w:r>
        <w:rPr>
          <w:rStyle w:val="FootnoteReference"/>
        </w:rPr>
        <w:footnoteRef/>
      </w:r>
      <w:r w:rsidRPr="00B831DA">
        <w:rPr>
          <w:lang w:val="en-GB"/>
        </w:rPr>
        <w:t xml:space="preserve"> </w:t>
      </w:r>
      <w:r w:rsidRPr="005F59FE">
        <w:rPr>
          <w:lang w:val="en-GB"/>
        </w:rPr>
        <w:t xml:space="preserve">e.g. </w:t>
      </w:r>
      <w:proofErr w:type="spellStart"/>
      <w:r w:rsidRPr="005F59FE">
        <w:rPr>
          <w:lang w:val="en-GB"/>
        </w:rPr>
        <w:t>intertrust</w:t>
      </w:r>
      <w:proofErr w:type="spellEnd"/>
      <w:r w:rsidRPr="005F59FE">
        <w:rPr>
          <w:lang w:val="en-GB"/>
        </w:rPr>
        <w:t xml:space="preserve"> holds over 200 patents in the digital media protection field (from: </w:t>
      </w:r>
      <w:hyperlink r:id="rId11" w:history="1">
        <w:r w:rsidRPr="009571DB">
          <w:rPr>
            <w:rStyle w:val="Hyperlink"/>
            <w:lang w:val="en-GB"/>
          </w:rPr>
          <w:t>http://www.intertrust.com/technologies/patents</w:t>
        </w:r>
      </w:hyperlink>
      <w:r w:rsidRPr="005F59FE">
        <w:rPr>
          <w:lang w:val="en-GB"/>
        </w:rPr>
        <w:t>)</w:t>
      </w:r>
    </w:p>
  </w:footnote>
  <w:footnote w:id="16">
    <w:p w:rsidR="00FB5E07" w:rsidRPr="00852BCB" w:rsidRDefault="00FB5E07">
      <w:pPr>
        <w:pStyle w:val="FootnoteText"/>
        <w:rPr>
          <w:lang w:val="en-GB"/>
        </w:rPr>
      </w:pPr>
      <w:r>
        <w:rPr>
          <w:rStyle w:val="FootnoteReference"/>
        </w:rPr>
        <w:footnoteRef/>
      </w:r>
      <w:r w:rsidRPr="00852BCB">
        <w:rPr>
          <w:lang w:val="en-GB"/>
        </w:rPr>
        <w:t xml:space="preserve"> </w:t>
      </w:r>
      <w:r w:rsidRPr="005F59FE">
        <w:rPr>
          <w:lang w:val="en-GB"/>
        </w:rPr>
        <w:t xml:space="preserve">Calibre is a e-book reading application that also offers other tools such as library management, synchronization with multiple devices, e-book file conversion, etc. </w:t>
      </w:r>
      <w:r w:rsidRPr="00852BCB">
        <w:rPr>
          <w:lang w:val="en-GB"/>
        </w:rPr>
        <w:t>(</w:t>
      </w:r>
      <w:r>
        <w:rPr>
          <w:lang w:val="en-GB"/>
        </w:rPr>
        <w:t xml:space="preserve">from: </w:t>
      </w:r>
      <w:hyperlink r:id="rId12" w:history="1">
        <w:r w:rsidRPr="009571DB">
          <w:rPr>
            <w:rStyle w:val="Hyperlink"/>
            <w:lang w:val="en-GB"/>
          </w:rPr>
          <w:t>http://calibre-ebook.com/about</w:t>
        </w:r>
      </w:hyperlink>
      <w:r w:rsidRPr="00852BCB">
        <w:rPr>
          <w:lang w:val="en-GB"/>
        </w:rPr>
        <w:t>)</w:t>
      </w:r>
    </w:p>
  </w:footnote>
  <w:footnote w:id="17">
    <w:p w:rsidR="00FB5E07" w:rsidRPr="00DC03D4" w:rsidRDefault="00FB5E07">
      <w:pPr>
        <w:pStyle w:val="FootnoteText"/>
        <w:rPr>
          <w:lang w:val="en-GB"/>
        </w:rPr>
      </w:pPr>
      <w:r>
        <w:rPr>
          <w:rStyle w:val="FootnoteReference"/>
        </w:rPr>
        <w:footnoteRef/>
      </w:r>
      <w:r w:rsidRPr="00DC03D4">
        <w:rPr>
          <w:lang w:val="en-GB"/>
        </w:rPr>
        <w:t xml:space="preserve"> </w:t>
      </w:r>
      <w:r w:rsidRPr="008255C8">
        <w:rPr>
          <w:lang w:val="en-GB"/>
        </w:rPr>
        <w:t>Free here has the meaning freedom/liberty in opposition to proprietary (so nothing related to the price/cost).</w:t>
      </w:r>
    </w:p>
  </w:footnote>
  <w:footnote w:id="18">
    <w:p w:rsidR="00FB5E07" w:rsidRPr="00DC03D4" w:rsidRDefault="00FB5E07">
      <w:pPr>
        <w:pStyle w:val="FootnoteText"/>
        <w:rPr>
          <w:lang w:val="en-GB"/>
        </w:rPr>
      </w:pPr>
      <w:r>
        <w:rPr>
          <w:rStyle w:val="FootnoteReference"/>
        </w:rPr>
        <w:footnoteRef/>
      </w:r>
      <w:r w:rsidRPr="00DC03D4">
        <w:rPr>
          <w:lang w:val="en-GB"/>
        </w:rPr>
        <w:t xml:space="preserve"> </w:t>
      </w:r>
      <w:hyperlink r:id="rId13" w:history="1">
        <w:r w:rsidRPr="00971FC9">
          <w:rPr>
            <w:rStyle w:val="Hyperlink"/>
            <w:lang w:val="en-GB"/>
          </w:rPr>
          <w:t>http://www.defectivebydesign.org/blog/1248</w:t>
        </w:r>
      </w:hyperlink>
      <w:r>
        <w:rPr>
          <w:lang w:val="en-GB"/>
        </w:rPr>
        <w:t xml:space="preserve"> </w:t>
      </w:r>
    </w:p>
  </w:footnote>
  <w:footnote w:id="19">
    <w:p w:rsidR="00FB5E07" w:rsidRPr="00DC03D4" w:rsidRDefault="00FB5E07">
      <w:pPr>
        <w:pStyle w:val="FootnoteText"/>
        <w:rPr>
          <w:lang w:val="en-GB"/>
        </w:rPr>
      </w:pPr>
      <w:r>
        <w:rPr>
          <w:rStyle w:val="FootnoteReference"/>
        </w:rPr>
        <w:footnoteRef/>
      </w:r>
      <w:r w:rsidRPr="00DC03D4">
        <w:rPr>
          <w:lang w:val="en-GB"/>
        </w:rPr>
        <w:t xml:space="preserve"> </w:t>
      </w:r>
      <w:hyperlink r:id="rId14" w:history="1">
        <w:r w:rsidRPr="00971FC9">
          <w:rPr>
            <w:rStyle w:val="Hyperlink"/>
            <w:lang w:val="en-GB"/>
          </w:rPr>
          <w:t>http://www.defectivebydesign.org/node/2250</w:t>
        </w:r>
      </w:hyperlink>
      <w:r>
        <w:rPr>
          <w:lang w:val="en-GB"/>
        </w:rPr>
        <w:t xml:space="preserve"> </w:t>
      </w:r>
    </w:p>
  </w:footnote>
  <w:footnote w:id="20">
    <w:p w:rsidR="00FB5E07" w:rsidRPr="0036172A" w:rsidRDefault="00FB5E07">
      <w:pPr>
        <w:pStyle w:val="FootnoteText"/>
        <w:rPr>
          <w:lang w:val="en-GB"/>
        </w:rPr>
      </w:pPr>
      <w:r>
        <w:rPr>
          <w:rStyle w:val="FootnoteReference"/>
        </w:rPr>
        <w:footnoteRef/>
      </w:r>
      <w:r w:rsidRPr="0036172A">
        <w:rPr>
          <w:lang w:val="en-GB"/>
        </w:rPr>
        <w:t xml:space="preserve"> </w:t>
      </w:r>
      <w:r>
        <w:rPr>
          <w:lang w:val="en-GB"/>
        </w:rPr>
        <w:t>My translation</w:t>
      </w:r>
    </w:p>
  </w:footnote>
  <w:footnote w:id="21">
    <w:p w:rsidR="00FB5E07" w:rsidRPr="00DC03D4" w:rsidRDefault="00FB5E07">
      <w:pPr>
        <w:pStyle w:val="FootnoteText"/>
        <w:rPr>
          <w:lang w:val="en-GB"/>
        </w:rPr>
      </w:pPr>
      <w:r>
        <w:rPr>
          <w:rStyle w:val="FootnoteReference"/>
        </w:rPr>
        <w:footnoteRef/>
      </w:r>
      <w:r w:rsidRPr="00DC03D4">
        <w:rPr>
          <w:lang w:val="en-GB"/>
        </w:rPr>
        <w:t xml:space="preserve"> Where the book is placed in the middle and when turning every </w:t>
      </w:r>
      <w:proofErr w:type="gramStart"/>
      <w:r w:rsidRPr="00DC03D4">
        <w:rPr>
          <w:lang w:val="en-GB"/>
        </w:rPr>
        <w:t>pages</w:t>
      </w:r>
      <w:proofErr w:type="gramEnd"/>
      <w:r w:rsidRPr="00DC03D4">
        <w:rPr>
          <w:lang w:val="en-GB"/>
        </w:rPr>
        <w:t xml:space="preserve">, take a picture of the odd page with the left camera (the right one for the even page). When the end of the book is reach, the pictures are treated with </w:t>
      </w:r>
      <w:proofErr w:type="gramStart"/>
      <w:r w:rsidRPr="00DC03D4">
        <w:rPr>
          <w:lang w:val="en-GB"/>
        </w:rPr>
        <w:t>an OCR</w:t>
      </w:r>
      <w:proofErr w:type="gramEnd"/>
      <w:r w:rsidRPr="00DC03D4">
        <w:rPr>
          <w:lang w:val="en-GB"/>
        </w:rPr>
        <w:t xml:space="preserve"> software that will produce the e-book.</w:t>
      </w:r>
    </w:p>
  </w:footnote>
  <w:footnote w:id="22">
    <w:p w:rsidR="00FB5E07" w:rsidRPr="005E6946" w:rsidRDefault="00FB5E07">
      <w:pPr>
        <w:pStyle w:val="FootnoteText"/>
      </w:pPr>
      <w:r>
        <w:rPr>
          <w:rStyle w:val="FootnoteReference"/>
        </w:rPr>
        <w:footnoteRef/>
      </w:r>
      <w:r w:rsidRPr="004D3399">
        <w:rPr>
          <w:lang w:val="en-GB"/>
        </w:rPr>
        <w:t xml:space="preserve"> </w:t>
      </w:r>
      <w:proofErr w:type="gramStart"/>
      <w:r w:rsidRPr="004D3399">
        <w:rPr>
          <w:lang w:val="en-GB"/>
        </w:rPr>
        <w:t>the</w:t>
      </w:r>
      <w:proofErr w:type="gramEnd"/>
      <w:r w:rsidRPr="004D3399">
        <w:rPr>
          <w:lang w:val="en-GB"/>
        </w:rPr>
        <w:t xml:space="preserve"> patents exist (e.g. </w:t>
      </w:r>
      <w:hyperlink r:id="rId15" w:history="1">
        <w:r w:rsidRPr="005E6946">
          <w:rPr>
            <w:rStyle w:val="Hyperlink"/>
          </w:rPr>
          <w:t>http://appft1.uspto.gov/netacgi/nph-Parser?Sect1=PTO1&amp;Sect2=HITOFF&amp;d=PG01&amp;p=1&amp;u=/netahtml/PTO/srchnum.html&amp;r=1&amp;f=G&amp;l=50&amp;s1=20060059096.PGNR</w:t>
        </w:r>
      </w:hyperlink>
      <w:r w:rsidRPr="005E6946">
        <w:t>.)</w:t>
      </w:r>
    </w:p>
  </w:footnote>
  <w:footnote w:id="23">
    <w:p w:rsidR="00FB5E07" w:rsidRPr="004D3399" w:rsidRDefault="00FB5E07">
      <w:pPr>
        <w:pStyle w:val="FootnoteText"/>
        <w:rPr>
          <w:lang w:val="en-GB"/>
        </w:rPr>
      </w:pPr>
      <w:r>
        <w:rPr>
          <w:rStyle w:val="FootnoteReference"/>
        </w:rPr>
        <w:footnoteRef/>
      </w:r>
      <w:r w:rsidRPr="004D3399">
        <w:rPr>
          <w:lang w:val="en-GB"/>
        </w:rPr>
        <w:t xml:space="preserve"> </w:t>
      </w:r>
      <w:proofErr w:type="gramStart"/>
      <w:r w:rsidRPr="004D3399">
        <w:rPr>
          <w:lang w:val="en-GB"/>
        </w:rPr>
        <w:t>except</w:t>
      </w:r>
      <w:proofErr w:type="gramEnd"/>
      <w:r w:rsidRPr="004D3399">
        <w:rPr>
          <w:lang w:val="en-GB"/>
        </w:rPr>
        <w:t xml:space="preserve"> for streaming, the study do not specify if the download was legal or not (e.g. an e-book under a creative common license (or in the public domain) can be legally downloaded via P2P).</w:t>
      </w:r>
    </w:p>
  </w:footnote>
  <w:footnote w:id="24">
    <w:p w:rsidR="00FB5E07" w:rsidRPr="00794E73" w:rsidRDefault="00FB5E07">
      <w:pPr>
        <w:pStyle w:val="FootnoteText"/>
        <w:rPr>
          <w:lang w:val="en-GB"/>
        </w:rPr>
      </w:pPr>
      <w:r>
        <w:rPr>
          <w:rStyle w:val="FootnoteReference"/>
        </w:rPr>
        <w:footnoteRef/>
      </w:r>
      <w:r w:rsidRPr="00794E73">
        <w:rPr>
          <w:lang w:val="en-GB"/>
        </w:rPr>
        <w:t xml:space="preserve"> </w:t>
      </w:r>
      <w:proofErr w:type="gramStart"/>
      <w:r w:rsidRPr="004D3399">
        <w:rPr>
          <w:lang w:val="en-GB"/>
        </w:rPr>
        <w:t>e.g</w:t>
      </w:r>
      <w:proofErr w:type="gramEnd"/>
      <w:r w:rsidRPr="004D3399">
        <w:rPr>
          <w:lang w:val="en-GB"/>
        </w:rPr>
        <w:t>. in Finland the Value Added Tax (VAT) is 23% for e-book while it has a reduced rate of 9% for paper book (</w:t>
      </w:r>
      <w:hyperlink r:id="rId16" w:history="1">
        <w:r w:rsidRPr="00971FC9">
          <w:rPr>
            <w:rStyle w:val="Hyperlink"/>
            <w:lang w:val="en-GB"/>
          </w:rPr>
          <w:t>https://www.vm.fi/vm/en/10_taxation/04_value_added_tax/index.jsp</w:t>
        </w:r>
      </w:hyperlink>
      <w:r w:rsidRPr="004D3399">
        <w:rPr>
          <w:lang w:val="en-GB"/>
        </w:rPr>
        <w:t>).</w:t>
      </w:r>
    </w:p>
  </w:footnote>
  <w:footnote w:id="25">
    <w:p w:rsidR="00FB5E07" w:rsidRPr="004C4BBE" w:rsidRDefault="00FB5E07">
      <w:pPr>
        <w:pStyle w:val="FootnoteText"/>
        <w:rPr>
          <w:lang w:val="en-GB"/>
        </w:rPr>
      </w:pPr>
      <w:r>
        <w:rPr>
          <w:rStyle w:val="FootnoteReference"/>
        </w:rPr>
        <w:footnoteRef/>
      </w:r>
      <w:r w:rsidRPr="004C4BBE">
        <w:rPr>
          <w:lang w:val="en-GB"/>
        </w:rPr>
        <w:t xml:space="preserve"> </w:t>
      </w:r>
      <w:hyperlink r:id="rId17" w:history="1">
        <w:r w:rsidRPr="00971FC9">
          <w:rPr>
            <w:rStyle w:val="Hyperlink"/>
            <w:lang w:val="en-GB"/>
          </w:rPr>
          <w:t>http://weightlessbooks.com/about/</w:t>
        </w:r>
      </w:hyperlink>
      <w:r>
        <w:rPr>
          <w:lang w:val="en-GB"/>
        </w:rPr>
        <w:t xml:space="preserve"> </w:t>
      </w:r>
    </w:p>
  </w:footnote>
  <w:footnote w:id="26">
    <w:p w:rsidR="00FB5E07" w:rsidRPr="004C4BBE" w:rsidRDefault="00FB5E07">
      <w:pPr>
        <w:pStyle w:val="FootnoteText"/>
        <w:rPr>
          <w:lang w:val="en-GB"/>
        </w:rPr>
      </w:pPr>
      <w:r>
        <w:rPr>
          <w:rStyle w:val="FootnoteReference"/>
        </w:rPr>
        <w:footnoteRef/>
      </w:r>
      <w:r w:rsidRPr="004C4BBE">
        <w:rPr>
          <w:lang w:val="en-GB"/>
        </w:rPr>
        <w:t xml:space="preserve"> </w:t>
      </w:r>
      <w:hyperlink r:id="rId18" w:history="1">
        <w:r w:rsidRPr="00971FC9">
          <w:rPr>
            <w:rStyle w:val="Hyperlink"/>
            <w:lang w:val="en-GB"/>
          </w:rPr>
          <w:t>http://www.baenebooks.com/t-DRM.aspx</w:t>
        </w:r>
      </w:hyperlink>
      <w:r>
        <w:rPr>
          <w:lang w:val="en-GB"/>
        </w:rPr>
        <w:t xml:space="preserve"> </w:t>
      </w:r>
    </w:p>
  </w:footnote>
  <w:footnote w:id="27">
    <w:p w:rsidR="00FB5E07" w:rsidRPr="004C4BBE" w:rsidRDefault="00FB5E07">
      <w:pPr>
        <w:pStyle w:val="FootnoteText"/>
        <w:rPr>
          <w:lang w:val="en-GB"/>
        </w:rPr>
      </w:pPr>
      <w:r>
        <w:rPr>
          <w:rStyle w:val="FootnoteReference"/>
        </w:rPr>
        <w:footnoteRef/>
      </w:r>
      <w:r w:rsidRPr="004C4BBE">
        <w:rPr>
          <w:lang w:val="en-GB"/>
        </w:rPr>
        <w:t xml:space="preserve"> </w:t>
      </w:r>
      <w:hyperlink r:id="rId19" w:history="1">
        <w:r w:rsidRPr="00971FC9">
          <w:rPr>
            <w:rStyle w:val="Hyperlink"/>
            <w:lang w:val="en-GB"/>
          </w:rPr>
          <w:t>http://www.humblebundle.com</w:t>
        </w:r>
      </w:hyperlink>
      <w:r>
        <w:rPr>
          <w:lang w:val="en-GB"/>
        </w:rPr>
        <w:t xml:space="preserve"> </w:t>
      </w:r>
    </w:p>
  </w:footnote>
  <w:footnote w:id="28">
    <w:p w:rsidR="00FB5E07" w:rsidRPr="00670333" w:rsidRDefault="00FB5E07">
      <w:pPr>
        <w:pStyle w:val="FootnoteText"/>
        <w:rPr>
          <w:lang w:val="en-GB"/>
        </w:rPr>
      </w:pPr>
      <w:r>
        <w:rPr>
          <w:rStyle w:val="FootnoteReference"/>
        </w:rPr>
        <w:footnoteRef/>
      </w:r>
      <w:r w:rsidRPr="00670333">
        <w:rPr>
          <w:lang w:val="en-GB"/>
        </w:rPr>
        <w:t xml:space="preserve"> </w:t>
      </w:r>
      <w:hyperlink r:id="rId20" w:history="1">
        <w:r w:rsidRPr="00971FC9">
          <w:rPr>
            <w:rStyle w:val="Hyperlink"/>
            <w:lang w:val="en-GB"/>
          </w:rPr>
          <w:t>http://storybundle.com/</w:t>
        </w:r>
      </w:hyperlink>
      <w:r>
        <w:rPr>
          <w:lang w:val="en-GB"/>
        </w:rPr>
        <w:t xml:space="preserve"> </w:t>
      </w:r>
    </w:p>
  </w:footnote>
  <w:footnote w:id="29">
    <w:p w:rsidR="00FB5E07" w:rsidRPr="00F90749" w:rsidRDefault="00FB5E07">
      <w:pPr>
        <w:pStyle w:val="FootnoteText"/>
        <w:rPr>
          <w:lang w:val="en-GB"/>
        </w:rPr>
      </w:pPr>
      <w:r>
        <w:rPr>
          <w:rStyle w:val="FootnoteReference"/>
        </w:rPr>
        <w:footnoteRef/>
      </w:r>
      <w:r w:rsidRPr="00F90749">
        <w:rPr>
          <w:lang w:val="en-GB"/>
        </w:rPr>
        <w:t xml:space="preserve"> </w:t>
      </w:r>
      <w:hyperlink r:id="rId21" w:history="1">
        <w:r w:rsidRPr="007A75BD">
          <w:rPr>
            <w:rStyle w:val="Hyperlink"/>
            <w:lang w:val="en-GB"/>
          </w:rPr>
          <w:t>http://piraattipuolue.fi/english</w:t>
        </w:r>
      </w:hyperlink>
      <w:r>
        <w:rPr>
          <w:lang w:val="en-GB"/>
        </w:rPr>
        <w:t xml:space="preserve"> </w:t>
      </w:r>
    </w:p>
  </w:footnote>
  <w:footnote w:id="30">
    <w:p w:rsidR="00FB5E07" w:rsidRPr="00670333" w:rsidRDefault="00FB5E07">
      <w:pPr>
        <w:pStyle w:val="FootnoteText"/>
        <w:rPr>
          <w:lang w:val="en-GB"/>
        </w:rPr>
      </w:pPr>
      <w:r>
        <w:rPr>
          <w:rStyle w:val="FootnoteReference"/>
        </w:rPr>
        <w:footnoteRef/>
      </w:r>
      <w:r w:rsidRPr="00670333">
        <w:rPr>
          <w:lang w:val="en-GB"/>
        </w:rPr>
        <w:t xml:space="preserve"> </w:t>
      </w:r>
      <w:r w:rsidRPr="00485819">
        <w:rPr>
          <w:lang w:val="en-GB"/>
        </w:rPr>
        <w:t>my translation</w:t>
      </w:r>
    </w:p>
  </w:footnote>
  <w:footnote w:id="31">
    <w:p w:rsidR="00FB5E07" w:rsidRPr="00E2166B" w:rsidRDefault="00FB5E07">
      <w:pPr>
        <w:pStyle w:val="FootnoteText"/>
        <w:rPr>
          <w:lang w:val="en-GB"/>
        </w:rPr>
      </w:pPr>
      <w:r>
        <w:rPr>
          <w:rStyle w:val="FootnoteReference"/>
        </w:rPr>
        <w:footnoteRef/>
      </w:r>
      <w:r w:rsidRPr="00E2166B">
        <w:rPr>
          <w:lang w:val="en-GB"/>
        </w:rPr>
        <w:t xml:space="preserve"> </w:t>
      </w:r>
      <w:hyperlink r:id="rId22" w:history="1">
        <w:r w:rsidRPr="00971FC9">
          <w:rPr>
            <w:rStyle w:val="Hyperlink"/>
            <w:lang w:val="en-GB"/>
          </w:rPr>
          <w:t>http://www.ejpd.admin.ch/content/ejpd/fr/home/dokumentation/mi/2012/2012-08-09.html</w:t>
        </w:r>
      </w:hyperlink>
      <w:r>
        <w:rPr>
          <w:lang w:val="en-GB"/>
        </w:rPr>
        <w:t xml:space="preserve"> </w:t>
      </w:r>
      <w:r w:rsidRPr="00485819">
        <w:rPr>
          <w:lang w:val="en-GB"/>
        </w:rPr>
        <w:t>(in French (also available in German and Italian))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07" w:rsidRDefault="00FB5E07">
    <w:pPr>
      <w:pStyle w:val="Header"/>
      <w:framePr w:wrap="around" w:vAnchor="text" w:hAnchor="margin" w:xAlign="right" w:y="1"/>
    </w:pPr>
    <w:r>
      <w:fldChar w:fldCharType="begin"/>
    </w:r>
    <w:r>
      <w:instrText xml:space="preserve">PAGE  </w:instrText>
    </w:r>
    <w:r>
      <w:fldChar w:fldCharType="separate"/>
    </w:r>
    <w:r>
      <w:rPr>
        <w:noProof/>
      </w:rPr>
      <w:t>5</w:t>
    </w:r>
    <w:r>
      <w:fldChar w:fldCharType="end"/>
    </w:r>
  </w:p>
  <w:p w:rsidR="00FB5E07" w:rsidRDefault="00FB5E07">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26" w:type="dxa"/>
      <w:tblLayout w:type="fixed"/>
      <w:tblCellMar>
        <w:left w:w="0" w:type="dxa"/>
        <w:right w:w="0" w:type="dxa"/>
      </w:tblCellMar>
      <w:tblLook w:val="0000" w:firstRow="0" w:lastRow="0" w:firstColumn="0" w:lastColumn="0" w:noHBand="0" w:noVBand="0"/>
    </w:tblPr>
    <w:tblGrid>
      <w:gridCol w:w="5670"/>
      <w:gridCol w:w="4032"/>
    </w:tblGrid>
    <w:tr w:rsidR="00FB5E07">
      <w:trPr>
        <w:cantSplit/>
        <w:trHeight w:hRule="exact" w:val="995"/>
      </w:trPr>
      <w:tc>
        <w:tcPr>
          <w:tcW w:w="5670" w:type="dxa"/>
        </w:tcPr>
        <w:p w:rsidR="00FB5E07" w:rsidRDefault="00FB5E07">
          <w:pPr>
            <w:rPr>
              <w:sz w:val="20"/>
            </w:rPr>
          </w:pPr>
          <w:r>
            <w:rPr>
              <w:noProof/>
              <w:sz w:val="20"/>
              <w:lang w:val="en-GB" w:eastAsia="en-GB"/>
            </w:rPr>
            <w:drawing>
              <wp:inline distT="0" distB="0" distL="0" distR="0" wp14:anchorId="66BE2485" wp14:editId="278BEA18">
                <wp:extent cx="980440" cy="343535"/>
                <wp:effectExtent l="0" t="0" r="0" b="0"/>
                <wp:docPr id="11" name="Picture 11" descr="VTTrgblo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TTrgblom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343535"/>
                        </a:xfrm>
                        <a:prstGeom prst="rect">
                          <a:avLst/>
                        </a:prstGeom>
                        <a:noFill/>
                        <a:ln>
                          <a:noFill/>
                        </a:ln>
                      </pic:spPr>
                    </pic:pic>
                  </a:graphicData>
                </a:graphic>
              </wp:inline>
            </w:drawing>
          </w:r>
        </w:p>
      </w:tc>
      <w:tc>
        <w:tcPr>
          <w:tcW w:w="4032" w:type="dxa"/>
        </w:tcPr>
        <w:p w:rsidR="00FB5E07" w:rsidRDefault="00FB5E07">
          <w:pPr>
            <w:spacing w:before="60" w:line="280" w:lineRule="exact"/>
            <w:ind w:right="113"/>
            <w:jc w:val="right"/>
            <w:rPr>
              <w:sz w:val="20"/>
            </w:rPr>
          </w:pPr>
          <w:r>
            <w:rPr>
              <w:sz w:val="20"/>
            </w:rPr>
            <w:fldChar w:fldCharType="begin"/>
          </w:r>
          <w:r>
            <w:rPr>
              <w:sz w:val="20"/>
            </w:rPr>
            <w:instrText>PAGE</w:instrText>
          </w:r>
          <w:r>
            <w:rPr>
              <w:sz w:val="20"/>
            </w:rPr>
            <w:fldChar w:fldCharType="separate"/>
          </w:r>
          <w:r>
            <w:rPr>
              <w:noProof/>
              <w:sz w:val="20"/>
            </w:rPr>
            <w:t>2</w:t>
          </w:r>
          <w:r>
            <w:rPr>
              <w:sz w:val="20"/>
            </w:rPr>
            <w:fldChar w:fldCharType="end"/>
          </w:r>
          <w:r>
            <w:rPr>
              <w:sz w:val="20"/>
            </w:rPr>
            <w:t xml:space="preserve"> (</w:t>
          </w:r>
          <w:proofErr w:type="spellStart"/>
          <w:r>
            <w:rPr>
              <w:sz w:val="20"/>
            </w:rPr>
            <w:fldChar w:fldCharType="begin"/>
          </w:r>
          <w:r>
            <w:rPr>
              <w:sz w:val="20"/>
            </w:rPr>
            <w:instrText xml:space="preserve"> =</w:instrText>
          </w:r>
          <w:r>
            <w:rPr>
              <w:sz w:val="20"/>
            </w:rPr>
            <w:fldChar w:fldCharType="begin"/>
          </w:r>
          <w:r>
            <w:rPr>
              <w:sz w:val="20"/>
            </w:rPr>
            <w:instrText xml:space="preserve"> NUMPAGES  \* MERGEFORMAT </w:instrText>
          </w:r>
          <w:r>
            <w:rPr>
              <w:sz w:val="20"/>
            </w:rPr>
            <w:fldChar w:fldCharType="separate"/>
          </w:r>
          <w:r>
            <w:rPr>
              <w:noProof/>
              <w:sz w:val="20"/>
            </w:rPr>
            <w:instrText>3</w:instrText>
          </w:r>
          <w:r>
            <w:rPr>
              <w:sz w:val="20"/>
            </w:rPr>
            <w:fldChar w:fldCharType="end"/>
          </w:r>
          <w:r>
            <w:rPr>
              <w:sz w:val="20"/>
            </w:rPr>
            <w:instrText xml:space="preserve">-1 </w:instrText>
          </w:r>
          <w:r>
            <w:rPr>
              <w:sz w:val="20"/>
            </w:rPr>
            <w:fldChar w:fldCharType="separate"/>
          </w:r>
          <w:r>
            <w:rPr>
              <w:noProof/>
              <w:sz w:val="20"/>
            </w:rPr>
            <w:t>2</w:t>
          </w:r>
          <w:proofErr w:type="spellEnd"/>
          <w:r>
            <w:rPr>
              <w:sz w:val="20"/>
            </w:rPr>
            <w:fldChar w:fldCharType="end"/>
          </w:r>
          <w:r>
            <w:rPr>
              <w:sz w:val="20"/>
            </w:rPr>
            <w:t>)</w:t>
          </w:r>
        </w:p>
        <w:p w:rsidR="00FB5E07" w:rsidRDefault="00FB5E07">
          <w:pPr>
            <w:spacing w:line="280" w:lineRule="exact"/>
            <w:rPr>
              <w:sz w:val="20"/>
            </w:rPr>
          </w:pPr>
        </w:p>
      </w:tc>
    </w:tr>
  </w:tbl>
  <w:p w:rsidR="00FB5E07" w:rsidRDefault="00FB5E07">
    <w:pP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2" w:type="dxa"/>
      <w:tblInd w:w="-318" w:type="dxa"/>
      <w:tblLayout w:type="fixed"/>
      <w:tblLook w:val="0000" w:firstRow="0" w:lastRow="0" w:firstColumn="0" w:lastColumn="0" w:noHBand="0" w:noVBand="0"/>
    </w:tblPr>
    <w:tblGrid>
      <w:gridCol w:w="4537"/>
      <w:gridCol w:w="6095"/>
    </w:tblGrid>
    <w:tr w:rsidR="00FB5E07" w:rsidRPr="00172686" w:rsidTr="009C656C">
      <w:trPr>
        <w:cantSplit/>
        <w:trHeight w:val="2410"/>
      </w:trPr>
      <w:tc>
        <w:tcPr>
          <w:tcW w:w="4537" w:type="dxa"/>
        </w:tcPr>
        <w:p w:rsidR="00FB5E07" w:rsidRDefault="00FB5E07" w:rsidP="00172686">
          <w:pPr>
            <w:pStyle w:val="Header"/>
            <w:tabs>
              <w:tab w:val="clear" w:pos="4153"/>
              <w:tab w:val="clear" w:pos="8306"/>
              <w:tab w:val="left" w:pos="5194"/>
              <w:tab w:val="left" w:pos="7791"/>
              <w:tab w:val="left" w:pos="9089"/>
            </w:tabs>
            <w:spacing w:before="60" w:after="60"/>
            <w:rPr>
              <w:rFonts w:ascii="Arial" w:hAnsi="Arial"/>
              <w:caps/>
              <w:sz w:val="28"/>
            </w:rPr>
          </w:pPr>
          <w:r>
            <w:rPr>
              <w:rFonts w:ascii="Arial" w:hAnsi="Arial"/>
              <w:caps/>
              <w:noProof/>
              <w:sz w:val="28"/>
              <w:lang w:val="en-GB" w:eastAsia="en-GB"/>
            </w:rPr>
            <w:drawing>
              <wp:inline distT="0" distB="0" distL="0" distR="0" wp14:anchorId="3DA06426" wp14:editId="4D2EDFF1">
                <wp:extent cx="2794635" cy="980440"/>
                <wp:effectExtent l="0" t="0" r="5715" b="0"/>
                <wp:docPr id="1" name="Picture 1" descr="NXTm_logo_vaaka_aRGB_ti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XTm_logo_vaaka_aRGB_tiv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4635" cy="980440"/>
                        </a:xfrm>
                        <a:prstGeom prst="rect">
                          <a:avLst/>
                        </a:prstGeom>
                        <a:noFill/>
                        <a:ln>
                          <a:noFill/>
                        </a:ln>
                      </pic:spPr>
                    </pic:pic>
                  </a:graphicData>
                </a:graphic>
              </wp:inline>
            </w:drawing>
          </w:r>
          <w:r>
            <w:rPr>
              <w:rFonts w:ascii="Arial" w:hAnsi="Arial"/>
              <w:caps/>
              <w:sz w:val="28"/>
            </w:rPr>
            <w:tab/>
          </w:r>
        </w:p>
      </w:tc>
      <w:tc>
        <w:tcPr>
          <w:tcW w:w="6095" w:type="dxa"/>
        </w:tcPr>
        <w:p w:rsidR="00FB5E07" w:rsidRPr="00172686" w:rsidRDefault="00FB5E07" w:rsidP="005E181F">
          <w:pPr>
            <w:pStyle w:val="Header"/>
            <w:tabs>
              <w:tab w:val="clear" w:pos="4153"/>
              <w:tab w:val="clear" w:pos="8306"/>
              <w:tab w:val="left" w:pos="5194"/>
              <w:tab w:val="left" w:pos="7791"/>
              <w:tab w:val="left" w:pos="9089"/>
            </w:tabs>
            <w:spacing w:before="60" w:after="60"/>
            <w:jc w:val="right"/>
            <w:rPr>
              <w:rFonts w:ascii="Arial" w:hAnsi="Arial"/>
              <w:caps/>
              <w:sz w:val="18"/>
              <w:szCs w:val="18"/>
              <w:lang w:val="en-GB"/>
            </w:rPr>
          </w:pPr>
          <w:r w:rsidRPr="00172686">
            <w:rPr>
              <w:rFonts w:ascii="Arial" w:hAnsi="Arial"/>
              <w:caps/>
              <w:sz w:val="18"/>
              <w:szCs w:val="18"/>
              <w:lang w:val="en-GB"/>
            </w:rPr>
            <w:t xml:space="preserve"> </w:t>
          </w:r>
          <w:r>
            <w:rPr>
              <w:rFonts w:ascii="Arial" w:hAnsi="Arial"/>
              <w:caps/>
              <w:sz w:val="18"/>
              <w:szCs w:val="18"/>
              <w:lang w:val="en-GB"/>
            </w:rPr>
            <w:t>WP 1:  E-BOOK PROTECTION</w:t>
          </w:r>
        </w:p>
        <w:p w:rsidR="00FB5E07" w:rsidRPr="00172686" w:rsidRDefault="00FB5E07" w:rsidP="00172686">
          <w:pPr>
            <w:pStyle w:val="Header"/>
            <w:tabs>
              <w:tab w:val="clear" w:pos="4153"/>
              <w:tab w:val="clear" w:pos="8306"/>
              <w:tab w:val="left" w:pos="5194"/>
              <w:tab w:val="left" w:pos="7791"/>
              <w:tab w:val="left" w:pos="9089"/>
            </w:tabs>
            <w:spacing w:before="60" w:after="60"/>
            <w:jc w:val="right"/>
            <w:rPr>
              <w:rFonts w:ascii="Arial" w:hAnsi="Arial"/>
              <w:caps/>
              <w:sz w:val="18"/>
              <w:szCs w:val="18"/>
              <w:lang w:val="en-GB"/>
            </w:rPr>
          </w:pPr>
        </w:p>
      </w:tc>
    </w:tr>
  </w:tbl>
  <w:p w:rsidR="00FB5E07" w:rsidRPr="00172686" w:rsidRDefault="00FB5E07">
    <w:pPr>
      <w:pStyle w:val="Header"/>
      <w:tabs>
        <w:tab w:val="clear" w:pos="4153"/>
        <w:tab w:val="clear" w:pos="8306"/>
        <w:tab w:val="left" w:pos="5194"/>
        <w:tab w:val="left" w:pos="7791"/>
        <w:tab w:val="left" w:pos="9089"/>
      </w:tabs>
      <w:spacing w:after="240"/>
      <w:rPr>
        <w:rFonts w:ascii="Arial" w:hAnsi="Arial"/>
        <w:b/>
        <w:caps/>
        <w:sz w:val="20"/>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426" w:type="dxa"/>
      <w:tblLayout w:type="fixed"/>
      <w:tblCellMar>
        <w:left w:w="0" w:type="dxa"/>
        <w:right w:w="0" w:type="dxa"/>
      </w:tblCellMar>
      <w:tblLook w:val="0000" w:firstRow="0" w:lastRow="0" w:firstColumn="0" w:lastColumn="0" w:noHBand="0" w:noVBand="0"/>
    </w:tblPr>
    <w:tblGrid>
      <w:gridCol w:w="5388"/>
      <w:gridCol w:w="4677"/>
    </w:tblGrid>
    <w:tr w:rsidR="00FB5E07" w:rsidTr="00DF74C4">
      <w:trPr>
        <w:cantSplit/>
        <w:trHeight w:hRule="exact" w:val="712"/>
      </w:trPr>
      <w:tc>
        <w:tcPr>
          <w:tcW w:w="5388" w:type="dxa"/>
        </w:tcPr>
        <w:p w:rsidR="00FB5E07" w:rsidRPr="00185D19" w:rsidRDefault="00FB5E07" w:rsidP="00296843">
          <w:pPr>
            <w:spacing w:before="60" w:line="280" w:lineRule="exact"/>
            <w:rPr>
              <w:rFonts w:ascii="Arial" w:hAnsi="Arial"/>
              <w:sz w:val="18"/>
              <w:szCs w:val="18"/>
              <w:lang w:val="en-GB"/>
            </w:rPr>
          </w:pPr>
          <w:r>
            <w:rPr>
              <w:rFonts w:ascii="Arial" w:hAnsi="Arial"/>
              <w:sz w:val="18"/>
              <w:szCs w:val="18"/>
              <w:lang w:val="en-GB"/>
            </w:rPr>
            <w:t xml:space="preserve">Next Media - a </w:t>
          </w:r>
          <w:proofErr w:type="spellStart"/>
          <w:r>
            <w:rPr>
              <w:rFonts w:ascii="Arial" w:hAnsi="Arial"/>
              <w:sz w:val="18"/>
              <w:szCs w:val="18"/>
              <w:lang w:val="en-GB"/>
            </w:rPr>
            <w:t>Tivit</w:t>
          </w:r>
          <w:proofErr w:type="spellEnd"/>
          <w:r>
            <w:rPr>
              <w:rFonts w:ascii="Arial" w:hAnsi="Arial"/>
              <w:sz w:val="18"/>
              <w:szCs w:val="18"/>
              <w:lang w:val="en-GB"/>
            </w:rPr>
            <w:t xml:space="preserve"> Programme</w:t>
          </w:r>
        </w:p>
        <w:p w:rsidR="00FB5E07" w:rsidRPr="00296843" w:rsidRDefault="00FB5E07">
          <w:pPr>
            <w:rPr>
              <w:sz w:val="20"/>
              <w:lang w:val="en-GB"/>
            </w:rPr>
          </w:pPr>
        </w:p>
      </w:tc>
      <w:tc>
        <w:tcPr>
          <w:tcW w:w="4677" w:type="dxa"/>
        </w:tcPr>
        <w:p w:rsidR="00FB5E07" w:rsidRPr="0009212D" w:rsidRDefault="00FB5E07" w:rsidP="005319AB">
          <w:pPr>
            <w:pStyle w:val="CommentText"/>
            <w:tabs>
              <w:tab w:val="right" w:pos="4110"/>
            </w:tabs>
            <w:spacing w:line="280" w:lineRule="exact"/>
            <w:rPr>
              <w:rFonts w:ascii="Arial" w:hAnsi="Arial" w:cs="Arial"/>
              <w:sz w:val="18"/>
              <w:szCs w:val="18"/>
            </w:rPr>
          </w:pPr>
          <w:r>
            <w:rPr>
              <w:lang w:val="en-GB"/>
            </w:rPr>
            <w:tab/>
          </w:r>
          <w:proofErr w:type="spellStart"/>
          <w:r w:rsidRPr="0009212D">
            <w:rPr>
              <w:rFonts w:ascii="Arial" w:hAnsi="Arial" w:cs="Arial"/>
              <w:sz w:val="18"/>
              <w:szCs w:val="18"/>
            </w:rPr>
            <w:t>Phase</w:t>
          </w:r>
          <w:proofErr w:type="spellEnd"/>
          <w:r w:rsidRPr="0009212D">
            <w:rPr>
              <w:rFonts w:ascii="Arial" w:hAnsi="Arial" w:cs="Arial"/>
              <w:sz w:val="18"/>
              <w:szCs w:val="18"/>
            </w:rPr>
            <w:t xml:space="preserve"> </w:t>
          </w:r>
          <w:r>
            <w:rPr>
              <w:rFonts w:ascii="Arial" w:hAnsi="Arial" w:cs="Arial"/>
              <w:sz w:val="18"/>
              <w:szCs w:val="18"/>
            </w:rPr>
            <w:t>3 (</w:t>
          </w:r>
          <w:proofErr w:type="gramStart"/>
          <w:r>
            <w:rPr>
              <w:rFonts w:ascii="Arial" w:hAnsi="Arial" w:cs="Arial"/>
              <w:sz w:val="18"/>
              <w:szCs w:val="18"/>
            </w:rPr>
            <w:t>1.1-31.12.2012</w:t>
          </w:r>
          <w:proofErr w:type="gramEnd"/>
          <w:r>
            <w:rPr>
              <w:rFonts w:ascii="Arial" w:hAnsi="Arial" w:cs="Arial"/>
              <w:sz w:val="18"/>
              <w:szCs w:val="18"/>
            </w:rPr>
            <w:t>)</w:t>
          </w:r>
        </w:p>
      </w:tc>
    </w:tr>
  </w:tbl>
  <w:p w:rsidR="00FB5E07" w:rsidRDefault="00FB5E07">
    <w:pPr>
      <w:pStyle w:val="BalloonText"/>
      <w:rPr>
        <w:rFonts w:ascii="Times New Roman" w:hAnsi="Times New Roman" w:cs="Times New Roman"/>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222D38"/>
    <w:lvl w:ilvl="0">
      <w:start w:val="1"/>
      <w:numFmt w:val="decimal"/>
      <w:lvlText w:val="%1."/>
      <w:lvlJc w:val="left"/>
      <w:pPr>
        <w:tabs>
          <w:tab w:val="num" w:pos="1492"/>
        </w:tabs>
        <w:ind w:left="1492" w:hanging="360"/>
      </w:pPr>
    </w:lvl>
  </w:abstractNum>
  <w:abstractNum w:abstractNumId="1">
    <w:nsid w:val="FFFFFF7D"/>
    <w:multiLevelType w:val="singleLevel"/>
    <w:tmpl w:val="AB0A539C"/>
    <w:lvl w:ilvl="0">
      <w:start w:val="1"/>
      <w:numFmt w:val="decimal"/>
      <w:lvlText w:val="%1."/>
      <w:lvlJc w:val="left"/>
      <w:pPr>
        <w:tabs>
          <w:tab w:val="num" w:pos="1209"/>
        </w:tabs>
        <w:ind w:left="1209" w:hanging="360"/>
      </w:pPr>
    </w:lvl>
  </w:abstractNum>
  <w:abstractNum w:abstractNumId="2">
    <w:nsid w:val="FFFFFF7E"/>
    <w:multiLevelType w:val="singleLevel"/>
    <w:tmpl w:val="9F9809AA"/>
    <w:lvl w:ilvl="0">
      <w:start w:val="1"/>
      <w:numFmt w:val="decimal"/>
      <w:lvlText w:val="%1."/>
      <w:lvlJc w:val="left"/>
      <w:pPr>
        <w:tabs>
          <w:tab w:val="num" w:pos="926"/>
        </w:tabs>
        <w:ind w:left="926" w:hanging="360"/>
      </w:pPr>
    </w:lvl>
  </w:abstractNum>
  <w:abstractNum w:abstractNumId="3">
    <w:nsid w:val="FFFFFF7F"/>
    <w:multiLevelType w:val="singleLevel"/>
    <w:tmpl w:val="837A6F14"/>
    <w:lvl w:ilvl="0">
      <w:start w:val="1"/>
      <w:numFmt w:val="decimal"/>
      <w:lvlText w:val="%1."/>
      <w:lvlJc w:val="left"/>
      <w:pPr>
        <w:tabs>
          <w:tab w:val="num" w:pos="643"/>
        </w:tabs>
        <w:ind w:left="643" w:hanging="360"/>
      </w:pPr>
    </w:lvl>
  </w:abstractNum>
  <w:abstractNum w:abstractNumId="4">
    <w:nsid w:val="FFFFFF80"/>
    <w:multiLevelType w:val="singleLevel"/>
    <w:tmpl w:val="C332E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AA11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22E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D98E5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8CE2C7E"/>
    <w:lvl w:ilvl="0">
      <w:start w:val="1"/>
      <w:numFmt w:val="decimal"/>
      <w:lvlText w:val="%1."/>
      <w:lvlJc w:val="left"/>
      <w:pPr>
        <w:tabs>
          <w:tab w:val="num" w:pos="360"/>
        </w:tabs>
        <w:ind w:left="360" w:hanging="360"/>
      </w:pPr>
    </w:lvl>
  </w:abstractNum>
  <w:abstractNum w:abstractNumId="9">
    <w:nsid w:val="FFFFFF89"/>
    <w:multiLevelType w:val="singleLevel"/>
    <w:tmpl w:val="02B4F3A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C0B4593E"/>
    <w:lvl w:ilvl="0">
      <w:start w:val="1"/>
      <w:numFmt w:val="decimal"/>
      <w:pStyle w:val="Heading1"/>
      <w:lvlText w:val="%1"/>
      <w:lvlJc w:val="left"/>
      <w:pPr>
        <w:tabs>
          <w:tab w:val="num" w:pos="284"/>
        </w:tabs>
        <w:ind w:left="1021" w:hanging="737"/>
      </w:pPr>
      <w:rPr>
        <w:rFonts w:hint="default"/>
      </w:rPr>
    </w:lvl>
    <w:lvl w:ilvl="1">
      <w:start w:val="1"/>
      <w:numFmt w:val="decimal"/>
      <w:lvlText w:val="%1.%2"/>
      <w:lvlJc w:val="left"/>
      <w:pPr>
        <w:tabs>
          <w:tab w:val="num" w:pos="0"/>
        </w:tabs>
        <w:ind w:left="1134" w:hanging="1134"/>
      </w:pPr>
      <w:rPr>
        <w:rFonts w:hint="default"/>
      </w:rPr>
    </w:lvl>
    <w:lvl w:ilvl="2">
      <w:start w:val="1"/>
      <w:numFmt w:val="decimal"/>
      <w:pStyle w:val="Heading3"/>
      <w:lvlText w:val="%1.%2.%3"/>
      <w:lvlJc w:val="left"/>
      <w:pPr>
        <w:tabs>
          <w:tab w:val="num" w:pos="284"/>
        </w:tabs>
        <w:ind w:left="1418" w:hanging="1134"/>
      </w:pPr>
      <w:rPr>
        <w:rFonts w:hint="default"/>
      </w:rPr>
    </w:lvl>
    <w:lvl w:ilvl="3">
      <w:start w:val="1"/>
      <w:numFmt w:val="decimal"/>
      <w:pStyle w:val="Heading4"/>
      <w:lvlText w:val="%1.%2.%3.%4"/>
      <w:lvlJc w:val="left"/>
      <w:pPr>
        <w:tabs>
          <w:tab w:val="num" w:pos="0"/>
        </w:tabs>
        <w:ind w:left="1134" w:hanging="1134"/>
      </w:pPr>
      <w:rPr>
        <w:rFonts w:hint="default"/>
      </w:rPr>
    </w:lvl>
    <w:lvl w:ilvl="4">
      <w:start w:val="1"/>
      <w:numFmt w:val="decimal"/>
      <w:pStyle w:val="Heading5"/>
      <w:lvlText w:val="%1.%2.%3.%4.%5"/>
      <w:lvlJc w:val="left"/>
      <w:pPr>
        <w:tabs>
          <w:tab w:val="num" w:pos="0"/>
        </w:tabs>
        <w:ind w:left="1134" w:hanging="1134"/>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18A3E6E"/>
    <w:multiLevelType w:val="hybridMultilevel"/>
    <w:tmpl w:val="ABE05D4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02662318"/>
    <w:multiLevelType w:val="hybridMultilevel"/>
    <w:tmpl w:val="0FD6CA98"/>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13">
    <w:nsid w:val="0DA4788F"/>
    <w:multiLevelType w:val="hybridMultilevel"/>
    <w:tmpl w:val="8B2CAD36"/>
    <w:lvl w:ilvl="0" w:tplc="72E8CD7C">
      <w:start w:val="1"/>
      <w:numFmt w:val="decimal"/>
      <w:lvlText w:val="%1)"/>
      <w:lvlJc w:val="left"/>
      <w:pPr>
        <w:ind w:left="2628" w:hanging="360"/>
      </w:pPr>
      <w:rPr>
        <w:rFonts w:hint="default"/>
      </w:r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11064F99"/>
    <w:multiLevelType w:val="hybridMultilevel"/>
    <w:tmpl w:val="D68E81C4"/>
    <w:lvl w:ilvl="0" w:tplc="269232F2">
      <w:start w:val="1"/>
      <w:numFmt w:val="decimal"/>
      <w:pStyle w:val="NMTablename"/>
      <w:lvlText w:val="%1."/>
      <w:lvlJc w:val="left"/>
      <w:pPr>
        <w:tabs>
          <w:tab w:val="num" w:pos="152"/>
        </w:tabs>
        <w:ind w:left="152" w:hanging="360"/>
      </w:pPr>
    </w:lvl>
    <w:lvl w:ilvl="1" w:tplc="040B0019" w:tentative="1">
      <w:start w:val="1"/>
      <w:numFmt w:val="lowerLetter"/>
      <w:lvlText w:val="%2."/>
      <w:lvlJc w:val="left"/>
      <w:pPr>
        <w:tabs>
          <w:tab w:val="num" w:pos="872"/>
        </w:tabs>
        <w:ind w:left="872" w:hanging="360"/>
      </w:pPr>
    </w:lvl>
    <w:lvl w:ilvl="2" w:tplc="040B001B" w:tentative="1">
      <w:start w:val="1"/>
      <w:numFmt w:val="lowerRoman"/>
      <w:lvlText w:val="%3."/>
      <w:lvlJc w:val="right"/>
      <w:pPr>
        <w:tabs>
          <w:tab w:val="num" w:pos="1592"/>
        </w:tabs>
        <w:ind w:left="1592" w:hanging="180"/>
      </w:pPr>
    </w:lvl>
    <w:lvl w:ilvl="3" w:tplc="040B000F" w:tentative="1">
      <w:start w:val="1"/>
      <w:numFmt w:val="decimal"/>
      <w:lvlText w:val="%4."/>
      <w:lvlJc w:val="left"/>
      <w:pPr>
        <w:tabs>
          <w:tab w:val="num" w:pos="2312"/>
        </w:tabs>
        <w:ind w:left="2312" w:hanging="360"/>
      </w:pPr>
    </w:lvl>
    <w:lvl w:ilvl="4" w:tplc="040B0019" w:tentative="1">
      <w:start w:val="1"/>
      <w:numFmt w:val="lowerLetter"/>
      <w:lvlText w:val="%5."/>
      <w:lvlJc w:val="left"/>
      <w:pPr>
        <w:tabs>
          <w:tab w:val="num" w:pos="3032"/>
        </w:tabs>
        <w:ind w:left="3032" w:hanging="360"/>
      </w:pPr>
    </w:lvl>
    <w:lvl w:ilvl="5" w:tplc="040B001B" w:tentative="1">
      <w:start w:val="1"/>
      <w:numFmt w:val="lowerRoman"/>
      <w:lvlText w:val="%6."/>
      <w:lvlJc w:val="right"/>
      <w:pPr>
        <w:tabs>
          <w:tab w:val="num" w:pos="3752"/>
        </w:tabs>
        <w:ind w:left="3752" w:hanging="180"/>
      </w:pPr>
    </w:lvl>
    <w:lvl w:ilvl="6" w:tplc="040B000F" w:tentative="1">
      <w:start w:val="1"/>
      <w:numFmt w:val="decimal"/>
      <w:lvlText w:val="%7."/>
      <w:lvlJc w:val="left"/>
      <w:pPr>
        <w:tabs>
          <w:tab w:val="num" w:pos="4472"/>
        </w:tabs>
        <w:ind w:left="4472" w:hanging="360"/>
      </w:pPr>
    </w:lvl>
    <w:lvl w:ilvl="7" w:tplc="040B0019" w:tentative="1">
      <w:start w:val="1"/>
      <w:numFmt w:val="lowerLetter"/>
      <w:lvlText w:val="%8."/>
      <w:lvlJc w:val="left"/>
      <w:pPr>
        <w:tabs>
          <w:tab w:val="num" w:pos="5192"/>
        </w:tabs>
        <w:ind w:left="5192" w:hanging="360"/>
      </w:pPr>
    </w:lvl>
    <w:lvl w:ilvl="8" w:tplc="040B001B" w:tentative="1">
      <w:start w:val="1"/>
      <w:numFmt w:val="lowerRoman"/>
      <w:lvlText w:val="%9."/>
      <w:lvlJc w:val="right"/>
      <w:pPr>
        <w:tabs>
          <w:tab w:val="num" w:pos="5912"/>
        </w:tabs>
        <w:ind w:left="5912" w:hanging="180"/>
      </w:pPr>
    </w:lvl>
  </w:abstractNum>
  <w:abstractNum w:abstractNumId="15">
    <w:nsid w:val="112F75E3"/>
    <w:multiLevelType w:val="hybridMultilevel"/>
    <w:tmpl w:val="BB4C04CC"/>
    <w:lvl w:ilvl="0" w:tplc="72E8CD7C">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6">
    <w:nsid w:val="167C3AA1"/>
    <w:multiLevelType w:val="hybridMultilevel"/>
    <w:tmpl w:val="FF6C70D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185517AD"/>
    <w:multiLevelType w:val="hybridMultilevel"/>
    <w:tmpl w:val="1B8AC91E"/>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18">
    <w:nsid w:val="186F14E8"/>
    <w:multiLevelType w:val="hybridMultilevel"/>
    <w:tmpl w:val="5D38A648"/>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9">
    <w:nsid w:val="1B4E3ECD"/>
    <w:multiLevelType w:val="hybridMultilevel"/>
    <w:tmpl w:val="D966B5B6"/>
    <w:lvl w:ilvl="0" w:tplc="5CCA43E0">
      <w:start w:val="1"/>
      <w:numFmt w:val="decimal"/>
      <w:pStyle w:val="Heading2"/>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1DD4022B"/>
    <w:multiLevelType w:val="hybridMultilevel"/>
    <w:tmpl w:val="9AF66A02"/>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1">
    <w:nsid w:val="2A391798"/>
    <w:multiLevelType w:val="hybridMultilevel"/>
    <w:tmpl w:val="9C420E3E"/>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2">
    <w:nsid w:val="2B5353A6"/>
    <w:multiLevelType w:val="hybridMultilevel"/>
    <w:tmpl w:val="83BE76C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A934FA7"/>
    <w:multiLevelType w:val="singleLevel"/>
    <w:tmpl w:val="27683348"/>
    <w:lvl w:ilvl="0">
      <w:start w:val="1"/>
      <w:numFmt w:val="bullet"/>
      <w:pStyle w:val="Bulletstyle"/>
      <w:lvlText w:val=""/>
      <w:lvlJc w:val="left"/>
      <w:pPr>
        <w:tabs>
          <w:tab w:val="num" w:pos="624"/>
        </w:tabs>
        <w:ind w:left="624" w:hanging="397"/>
      </w:pPr>
      <w:rPr>
        <w:rFonts w:ascii="Symbol" w:hAnsi="Symbol" w:hint="default"/>
      </w:rPr>
    </w:lvl>
  </w:abstractNum>
  <w:abstractNum w:abstractNumId="24">
    <w:nsid w:val="42C00736"/>
    <w:multiLevelType w:val="hybridMultilevel"/>
    <w:tmpl w:val="B8042832"/>
    <w:lvl w:ilvl="0" w:tplc="6AA8448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5">
    <w:nsid w:val="439146E4"/>
    <w:multiLevelType w:val="hybridMultilevel"/>
    <w:tmpl w:val="8E34E71E"/>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6">
    <w:nsid w:val="4C727FD0"/>
    <w:multiLevelType w:val="hybridMultilevel"/>
    <w:tmpl w:val="4348A4A2"/>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7">
    <w:nsid w:val="54C72D57"/>
    <w:multiLevelType w:val="hybridMultilevel"/>
    <w:tmpl w:val="522CB2B0"/>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28">
    <w:nsid w:val="56221C45"/>
    <w:multiLevelType w:val="hybridMultilevel"/>
    <w:tmpl w:val="6B4E23E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nsid w:val="5B99493F"/>
    <w:multiLevelType w:val="hybridMultilevel"/>
    <w:tmpl w:val="617070D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0">
    <w:nsid w:val="5C4478EE"/>
    <w:multiLevelType w:val="hybridMultilevel"/>
    <w:tmpl w:val="06567C06"/>
    <w:lvl w:ilvl="0" w:tplc="040B000F">
      <w:start w:val="1"/>
      <w:numFmt w:val="decimal"/>
      <w:lvlText w:val="%1."/>
      <w:lvlJc w:val="left"/>
      <w:pPr>
        <w:ind w:left="1903" w:hanging="360"/>
      </w:pPr>
    </w:lvl>
    <w:lvl w:ilvl="1" w:tplc="040B0019" w:tentative="1">
      <w:start w:val="1"/>
      <w:numFmt w:val="lowerLetter"/>
      <w:lvlText w:val="%2."/>
      <w:lvlJc w:val="left"/>
      <w:pPr>
        <w:ind w:left="2623" w:hanging="360"/>
      </w:pPr>
    </w:lvl>
    <w:lvl w:ilvl="2" w:tplc="040B001B" w:tentative="1">
      <w:start w:val="1"/>
      <w:numFmt w:val="lowerRoman"/>
      <w:lvlText w:val="%3."/>
      <w:lvlJc w:val="right"/>
      <w:pPr>
        <w:ind w:left="3343" w:hanging="180"/>
      </w:pPr>
    </w:lvl>
    <w:lvl w:ilvl="3" w:tplc="040B000F" w:tentative="1">
      <w:start w:val="1"/>
      <w:numFmt w:val="decimal"/>
      <w:lvlText w:val="%4."/>
      <w:lvlJc w:val="left"/>
      <w:pPr>
        <w:ind w:left="4063" w:hanging="360"/>
      </w:pPr>
    </w:lvl>
    <w:lvl w:ilvl="4" w:tplc="040B0019" w:tentative="1">
      <w:start w:val="1"/>
      <w:numFmt w:val="lowerLetter"/>
      <w:lvlText w:val="%5."/>
      <w:lvlJc w:val="left"/>
      <w:pPr>
        <w:ind w:left="4783" w:hanging="360"/>
      </w:pPr>
    </w:lvl>
    <w:lvl w:ilvl="5" w:tplc="040B001B" w:tentative="1">
      <w:start w:val="1"/>
      <w:numFmt w:val="lowerRoman"/>
      <w:lvlText w:val="%6."/>
      <w:lvlJc w:val="right"/>
      <w:pPr>
        <w:ind w:left="5503" w:hanging="180"/>
      </w:pPr>
    </w:lvl>
    <w:lvl w:ilvl="6" w:tplc="040B000F" w:tentative="1">
      <w:start w:val="1"/>
      <w:numFmt w:val="decimal"/>
      <w:lvlText w:val="%7."/>
      <w:lvlJc w:val="left"/>
      <w:pPr>
        <w:ind w:left="6223" w:hanging="360"/>
      </w:pPr>
    </w:lvl>
    <w:lvl w:ilvl="7" w:tplc="040B0019" w:tentative="1">
      <w:start w:val="1"/>
      <w:numFmt w:val="lowerLetter"/>
      <w:lvlText w:val="%8."/>
      <w:lvlJc w:val="left"/>
      <w:pPr>
        <w:ind w:left="6943" w:hanging="360"/>
      </w:pPr>
    </w:lvl>
    <w:lvl w:ilvl="8" w:tplc="040B001B" w:tentative="1">
      <w:start w:val="1"/>
      <w:numFmt w:val="lowerRoman"/>
      <w:lvlText w:val="%9."/>
      <w:lvlJc w:val="right"/>
      <w:pPr>
        <w:ind w:left="7663" w:hanging="180"/>
      </w:pPr>
    </w:lvl>
  </w:abstractNum>
  <w:abstractNum w:abstractNumId="31">
    <w:nsid w:val="5D414E92"/>
    <w:multiLevelType w:val="hybridMultilevel"/>
    <w:tmpl w:val="1C8C8264"/>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32">
    <w:nsid w:val="6691215B"/>
    <w:multiLevelType w:val="hybridMultilevel"/>
    <w:tmpl w:val="5C8E2C36"/>
    <w:lvl w:ilvl="0" w:tplc="040B0001">
      <w:start w:val="1"/>
      <w:numFmt w:val="bullet"/>
      <w:lvlText w:val=""/>
      <w:lvlJc w:val="left"/>
      <w:pPr>
        <w:ind w:left="1854" w:hanging="360"/>
      </w:pPr>
      <w:rPr>
        <w:rFonts w:ascii="Symbol" w:hAnsi="Symbol" w:hint="default"/>
      </w:rPr>
    </w:lvl>
    <w:lvl w:ilvl="1" w:tplc="907C91BA">
      <w:numFmt w:val="bullet"/>
      <w:lvlText w:val="•"/>
      <w:lvlJc w:val="left"/>
      <w:pPr>
        <w:ind w:left="2574" w:hanging="360"/>
      </w:pPr>
      <w:rPr>
        <w:rFonts w:ascii="Times New Roman" w:eastAsia="Times New Roman" w:hAnsi="Times New Roman" w:cs="Times New Roman"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33">
    <w:nsid w:val="686C44F3"/>
    <w:multiLevelType w:val="hybridMultilevel"/>
    <w:tmpl w:val="BC662E7A"/>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34">
    <w:nsid w:val="696C299E"/>
    <w:multiLevelType w:val="hybridMultilevel"/>
    <w:tmpl w:val="A394D95E"/>
    <w:lvl w:ilvl="0" w:tplc="F49A7090">
      <w:start w:val="1"/>
      <w:numFmt w:val="decimal"/>
      <w:pStyle w:val="NMFigurename"/>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5">
    <w:nsid w:val="6F7F1CE2"/>
    <w:multiLevelType w:val="multilevel"/>
    <w:tmpl w:val="6DC0CCE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nsid w:val="74EF4D59"/>
    <w:multiLevelType w:val="multilevel"/>
    <w:tmpl w:val="3BD6FE4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nsid w:val="753D019D"/>
    <w:multiLevelType w:val="hybridMultilevel"/>
    <w:tmpl w:val="2144AF4C"/>
    <w:lvl w:ilvl="0" w:tplc="190E9B22">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38">
    <w:nsid w:val="75726B24"/>
    <w:multiLevelType w:val="hybridMultilevel"/>
    <w:tmpl w:val="3840629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nsid w:val="763C23A5"/>
    <w:multiLevelType w:val="hybridMultilevel"/>
    <w:tmpl w:val="74CAE746"/>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40">
    <w:nsid w:val="7DE57C56"/>
    <w:multiLevelType w:val="hybridMultilevel"/>
    <w:tmpl w:val="85581D9E"/>
    <w:lvl w:ilvl="0" w:tplc="91B69B3A">
      <w:start w:val="1"/>
      <w:numFmt w:val="decimal"/>
      <w:lvlText w:val="%1)"/>
      <w:lvlJc w:val="left"/>
      <w:pPr>
        <w:ind w:left="1494" w:hanging="360"/>
      </w:pPr>
      <w:rPr>
        <w:rFonts w:hint="default"/>
        <w:b w:val="0"/>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num w:numId="1">
    <w:abstractNumId w:val="10"/>
  </w:num>
  <w:num w:numId="2">
    <w:abstractNumId w:val="23"/>
  </w:num>
  <w:num w:numId="3">
    <w:abstractNumId w:val="10"/>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34"/>
  </w:num>
  <w:num w:numId="17">
    <w:abstractNumId w:val="32"/>
  </w:num>
  <w:num w:numId="18">
    <w:abstractNumId w:val="20"/>
  </w:num>
  <w:num w:numId="19">
    <w:abstractNumId w:val="29"/>
  </w:num>
  <w:num w:numId="20">
    <w:abstractNumId w:val="31"/>
  </w:num>
  <w:num w:numId="21">
    <w:abstractNumId w:val="30"/>
  </w:num>
  <w:num w:numId="22">
    <w:abstractNumId w:val="39"/>
  </w:num>
  <w:num w:numId="23">
    <w:abstractNumId w:val="12"/>
  </w:num>
  <w:num w:numId="24">
    <w:abstractNumId w:val="33"/>
  </w:num>
  <w:num w:numId="25">
    <w:abstractNumId w:val="37"/>
  </w:num>
  <w:num w:numId="26">
    <w:abstractNumId w:val="27"/>
  </w:num>
  <w:num w:numId="27">
    <w:abstractNumId w:val="15"/>
  </w:num>
  <w:num w:numId="28">
    <w:abstractNumId w:val="13"/>
  </w:num>
  <w:num w:numId="29">
    <w:abstractNumId w:val="40"/>
  </w:num>
  <w:num w:numId="30">
    <w:abstractNumId w:val="16"/>
  </w:num>
  <w:num w:numId="31">
    <w:abstractNumId w:val="19"/>
  </w:num>
  <w:num w:numId="32">
    <w:abstractNumId w:val="11"/>
  </w:num>
  <w:num w:numId="33">
    <w:abstractNumId w:val="36"/>
  </w:num>
  <w:num w:numId="34">
    <w:abstractNumId w:val="25"/>
  </w:num>
  <w:num w:numId="35">
    <w:abstractNumId w:val="35"/>
  </w:num>
  <w:num w:numId="36">
    <w:abstractNumId w:val="24"/>
  </w:num>
  <w:num w:numId="37">
    <w:abstractNumId w:val="17"/>
  </w:num>
  <w:num w:numId="38">
    <w:abstractNumId w:val="26"/>
  </w:num>
  <w:num w:numId="39">
    <w:abstractNumId w:val="21"/>
  </w:num>
  <w:num w:numId="40">
    <w:abstractNumId w:val="22"/>
  </w:num>
  <w:num w:numId="41">
    <w:abstractNumId w:val="38"/>
  </w:num>
  <w:num w:numId="42">
    <w:abstractNumId w:val="28"/>
  </w:num>
  <w:num w:numId="43">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i-FI" w:vendorID="666" w:dllVersion="513" w:checkStyle="1"/>
  <w:activeWritingStyle w:appName="MSWord" w:lang="fi-FI" w:vendorID="22" w:dllVersion="513"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9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C1C"/>
    <w:rsid w:val="00002629"/>
    <w:rsid w:val="00005315"/>
    <w:rsid w:val="0000667E"/>
    <w:rsid w:val="00006B43"/>
    <w:rsid w:val="000102EE"/>
    <w:rsid w:val="0001069A"/>
    <w:rsid w:val="00010922"/>
    <w:rsid w:val="000129FC"/>
    <w:rsid w:val="00016094"/>
    <w:rsid w:val="00017D71"/>
    <w:rsid w:val="0002031C"/>
    <w:rsid w:val="00023F8E"/>
    <w:rsid w:val="000246B8"/>
    <w:rsid w:val="00024888"/>
    <w:rsid w:val="000261DE"/>
    <w:rsid w:val="00026993"/>
    <w:rsid w:val="0002740C"/>
    <w:rsid w:val="00033F6F"/>
    <w:rsid w:val="00041A04"/>
    <w:rsid w:val="00045133"/>
    <w:rsid w:val="00045D84"/>
    <w:rsid w:val="00046F20"/>
    <w:rsid w:val="0005005E"/>
    <w:rsid w:val="0005158B"/>
    <w:rsid w:val="000518C9"/>
    <w:rsid w:val="00053A2F"/>
    <w:rsid w:val="0006039F"/>
    <w:rsid w:val="00072605"/>
    <w:rsid w:val="00074441"/>
    <w:rsid w:val="000764F9"/>
    <w:rsid w:val="00076AC7"/>
    <w:rsid w:val="0008022F"/>
    <w:rsid w:val="000862BA"/>
    <w:rsid w:val="0008784D"/>
    <w:rsid w:val="0009212D"/>
    <w:rsid w:val="000948B7"/>
    <w:rsid w:val="000A0859"/>
    <w:rsid w:val="000A1BC1"/>
    <w:rsid w:val="000A3C0F"/>
    <w:rsid w:val="000A7159"/>
    <w:rsid w:val="000B0F65"/>
    <w:rsid w:val="000B30CE"/>
    <w:rsid w:val="000B3ED4"/>
    <w:rsid w:val="000B7493"/>
    <w:rsid w:val="000C323D"/>
    <w:rsid w:val="000C46DD"/>
    <w:rsid w:val="000D0A8F"/>
    <w:rsid w:val="000D0DF6"/>
    <w:rsid w:val="000D69E4"/>
    <w:rsid w:val="000E3617"/>
    <w:rsid w:val="000E4606"/>
    <w:rsid w:val="000E7A07"/>
    <w:rsid w:val="000E7DBB"/>
    <w:rsid w:val="000F061A"/>
    <w:rsid w:val="000F2A05"/>
    <w:rsid w:val="000F2FCC"/>
    <w:rsid w:val="000F3EB4"/>
    <w:rsid w:val="000F4E52"/>
    <w:rsid w:val="000F5458"/>
    <w:rsid w:val="0010045D"/>
    <w:rsid w:val="00102A59"/>
    <w:rsid w:val="00102E32"/>
    <w:rsid w:val="00103BAE"/>
    <w:rsid w:val="00103BFD"/>
    <w:rsid w:val="001122E8"/>
    <w:rsid w:val="00113B10"/>
    <w:rsid w:val="00114692"/>
    <w:rsid w:val="0011520C"/>
    <w:rsid w:val="001164C1"/>
    <w:rsid w:val="00120F92"/>
    <w:rsid w:val="00123054"/>
    <w:rsid w:val="0012328D"/>
    <w:rsid w:val="001242AE"/>
    <w:rsid w:val="00124523"/>
    <w:rsid w:val="0012525D"/>
    <w:rsid w:val="00127B0D"/>
    <w:rsid w:val="00130BD2"/>
    <w:rsid w:val="00132280"/>
    <w:rsid w:val="00132C0A"/>
    <w:rsid w:val="00133F80"/>
    <w:rsid w:val="001351C6"/>
    <w:rsid w:val="00142256"/>
    <w:rsid w:val="00143F53"/>
    <w:rsid w:val="00144F2C"/>
    <w:rsid w:val="001536C8"/>
    <w:rsid w:val="00154322"/>
    <w:rsid w:val="00154DC7"/>
    <w:rsid w:val="00155083"/>
    <w:rsid w:val="00155295"/>
    <w:rsid w:val="00156F33"/>
    <w:rsid w:val="001622A2"/>
    <w:rsid w:val="00163A74"/>
    <w:rsid w:val="00166F13"/>
    <w:rsid w:val="0016719F"/>
    <w:rsid w:val="00167FC7"/>
    <w:rsid w:val="00172686"/>
    <w:rsid w:val="00175095"/>
    <w:rsid w:val="00177245"/>
    <w:rsid w:val="00177741"/>
    <w:rsid w:val="00180499"/>
    <w:rsid w:val="00181E1A"/>
    <w:rsid w:val="00182FF3"/>
    <w:rsid w:val="00183DE5"/>
    <w:rsid w:val="00185D19"/>
    <w:rsid w:val="00186510"/>
    <w:rsid w:val="00186D1C"/>
    <w:rsid w:val="00186EFE"/>
    <w:rsid w:val="001916EE"/>
    <w:rsid w:val="00191C33"/>
    <w:rsid w:val="00191C38"/>
    <w:rsid w:val="00192994"/>
    <w:rsid w:val="001957E3"/>
    <w:rsid w:val="00195BFF"/>
    <w:rsid w:val="00196822"/>
    <w:rsid w:val="001A0C1E"/>
    <w:rsid w:val="001A5298"/>
    <w:rsid w:val="001A603B"/>
    <w:rsid w:val="001A60B5"/>
    <w:rsid w:val="001A6247"/>
    <w:rsid w:val="001A665F"/>
    <w:rsid w:val="001A6DEC"/>
    <w:rsid w:val="001B3A68"/>
    <w:rsid w:val="001B53FE"/>
    <w:rsid w:val="001B76E9"/>
    <w:rsid w:val="001C2CE1"/>
    <w:rsid w:val="001D049C"/>
    <w:rsid w:val="001E46E4"/>
    <w:rsid w:val="001E75A2"/>
    <w:rsid w:val="001F122C"/>
    <w:rsid w:val="001F153A"/>
    <w:rsid w:val="001F363A"/>
    <w:rsid w:val="001F371F"/>
    <w:rsid w:val="0020429B"/>
    <w:rsid w:val="00207794"/>
    <w:rsid w:val="0021442D"/>
    <w:rsid w:val="0021533A"/>
    <w:rsid w:val="00216D88"/>
    <w:rsid w:val="00216D8D"/>
    <w:rsid w:val="002173C5"/>
    <w:rsid w:val="002178C1"/>
    <w:rsid w:val="002201FF"/>
    <w:rsid w:val="00221DAE"/>
    <w:rsid w:val="00221E88"/>
    <w:rsid w:val="002264D7"/>
    <w:rsid w:val="0022783C"/>
    <w:rsid w:val="00230DD9"/>
    <w:rsid w:val="002416F2"/>
    <w:rsid w:val="00246416"/>
    <w:rsid w:val="00247D7B"/>
    <w:rsid w:val="00250538"/>
    <w:rsid w:val="00251084"/>
    <w:rsid w:val="00253E9C"/>
    <w:rsid w:val="002562BC"/>
    <w:rsid w:val="002566B3"/>
    <w:rsid w:val="0025712E"/>
    <w:rsid w:val="0025791D"/>
    <w:rsid w:val="002610BE"/>
    <w:rsid w:val="00264B0B"/>
    <w:rsid w:val="00265E5D"/>
    <w:rsid w:val="002705B7"/>
    <w:rsid w:val="00271795"/>
    <w:rsid w:val="00271878"/>
    <w:rsid w:val="0028143E"/>
    <w:rsid w:val="0028152B"/>
    <w:rsid w:val="00281D92"/>
    <w:rsid w:val="00291EAF"/>
    <w:rsid w:val="00295411"/>
    <w:rsid w:val="00296843"/>
    <w:rsid w:val="00296B4C"/>
    <w:rsid w:val="002A0F02"/>
    <w:rsid w:val="002A1E5E"/>
    <w:rsid w:val="002A56B2"/>
    <w:rsid w:val="002A5C7F"/>
    <w:rsid w:val="002A6844"/>
    <w:rsid w:val="002B14EC"/>
    <w:rsid w:val="002B32A0"/>
    <w:rsid w:val="002C0DCB"/>
    <w:rsid w:val="002C2747"/>
    <w:rsid w:val="002C5733"/>
    <w:rsid w:val="002C5AB6"/>
    <w:rsid w:val="002C7F36"/>
    <w:rsid w:val="002D1366"/>
    <w:rsid w:val="002D1FFB"/>
    <w:rsid w:val="002D54AE"/>
    <w:rsid w:val="002E21AA"/>
    <w:rsid w:val="002E2660"/>
    <w:rsid w:val="002E6478"/>
    <w:rsid w:val="002E7A92"/>
    <w:rsid w:val="002F0E8E"/>
    <w:rsid w:val="002F1B48"/>
    <w:rsid w:val="002F1D08"/>
    <w:rsid w:val="002F388D"/>
    <w:rsid w:val="002F632D"/>
    <w:rsid w:val="002F684B"/>
    <w:rsid w:val="002F73EB"/>
    <w:rsid w:val="00301578"/>
    <w:rsid w:val="00306299"/>
    <w:rsid w:val="0031213F"/>
    <w:rsid w:val="00322844"/>
    <w:rsid w:val="00330FBD"/>
    <w:rsid w:val="00332818"/>
    <w:rsid w:val="00334034"/>
    <w:rsid w:val="00337F6F"/>
    <w:rsid w:val="00342CC5"/>
    <w:rsid w:val="00343C7C"/>
    <w:rsid w:val="00345069"/>
    <w:rsid w:val="003519E4"/>
    <w:rsid w:val="003548D3"/>
    <w:rsid w:val="0035534C"/>
    <w:rsid w:val="00356603"/>
    <w:rsid w:val="003569D8"/>
    <w:rsid w:val="0036172A"/>
    <w:rsid w:val="003625E0"/>
    <w:rsid w:val="003717F2"/>
    <w:rsid w:val="00376CE4"/>
    <w:rsid w:val="00377A34"/>
    <w:rsid w:val="00382399"/>
    <w:rsid w:val="0038322A"/>
    <w:rsid w:val="00384A7D"/>
    <w:rsid w:val="0038634A"/>
    <w:rsid w:val="003873F6"/>
    <w:rsid w:val="00390B8F"/>
    <w:rsid w:val="0039353D"/>
    <w:rsid w:val="003A0570"/>
    <w:rsid w:val="003A077D"/>
    <w:rsid w:val="003A1B91"/>
    <w:rsid w:val="003A22FB"/>
    <w:rsid w:val="003A415D"/>
    <w:rsid w:val="003B30BE"/>
    <w:rsid w:val="003B5115"/>
    <w:rsid w:val="003B624D"/>
    <w:rsid w:val="003B7D6D"/>
    <w:rsid w:val="003B7E3A"/>
    <w:rsid w:val="003C29C8"/>
    <w:rsid w:val="003C2E47"/>
    <w:rsid w:val="003C5414"/>
    <w:rsid w:val="003C740A"/>
    <w:rsid w:val="003C76ED"/>
    <w:rsid w:val="003C7E42"/>
    <w:rsid w:val="003D1C3D"/>
    <w:rsid w:val="003D70E8"/>
    <w:rsid w:val="003E2FDE"/>
    <w:rsid w:val="003E5A76"/>
    <w:rsid w:val="003E626F"/>
    <w:rsid w:val="003E71DA"/>
    <w:rsid w:val="003F119F"/>
    <w:rsid w:val="003F1837"/>
    <w:rsid w:val="003F39AE"/>
    <w:rsid w:val="003F4D94"/>
    <w:rsid w:val="003F7DDD"/>
    <w:rsid w:val="004053D1"/>
    <w:rsid w:val="00406768"/>
    <w:rsid w:val="00407B47"/>
    <w:rsid w:val="004107EA"/>
    <w:rsid w:val="00411539"/>
    <w:rsid w:val="00415DCE"/>
    <w:rsid w:val="00416853"/>
    <w:rsid w:val="00423385"/>
    <w:rsid w:val="004243E0"/>
    <w:rsid w:val="00425156"/>
    <w:rsid w:val="00425338"/>
    <w:rsid w:val="00432AB4"/>
    <w:rsid w:val="00436FA7"/>
    <w:rsid w:val="00443CA0"/>
    <w:rsid w:val="00444E8F"/>
    <w:rsid w:val="0044598B"/>
    <w:rsid w:val="00445AA4"/>
    <w:rsid w:val="00447432"/>
    <w:rsid w:val="004507C0"/>
    <w:rsid w:val="00451C1C"/>
    <w:rsid w:val="004527F1"/>
    <w:rsid w:val="00452CBA"/>
    <w:rsid w:val="00456923"/>
    <w:rsid w:val="00457D35"/>
    <w:rsid w:val="00460B51"/>
    <w:rsid w:val="00461646"/>
    <w:rsid w:val="004637EA"/>
    <w:rsid w:val="00465429"/>
    <w:rsid w:val="00467136"/>
    <w:rsid w:val="00470179"/>
    <w:rsid w:val="00470278"/>
    <w:rsid w:val="0047195A"/>
    <w:rsid w:val="00477B73"/>
    <w:rsid w:val="00480239"/>
    <w:rsid w:val="00480DDD"/>
    <w:rsid w:val="00484315"/>
    <w:rsid w:val="00485819"/>
    <w:rsid w:val="00490914"/>
    <w:rsid w:val="0049124C"/>
    <w:rsid w:val="004922D6"/>
    <w:rsid w:val="00494960"/>
    <w:rsid w:val="004968F2"/>
    <w:rsid w:val="0049764F"/>
    <w:rsid w:val="00497E37"/>
    <w:rsid w:val="004A0316"/>
    <w:rsid w:val="004A09A5"/>
    <w:rsid w:val="004A1FA8"/>
    <w:rsid w:val="004A4FFF"/>
    <w:rsid w:val="004C06EC"/>
    <w:rsid w:val="004C310A"/>
    <w:rsid w:val="004C4BBE"/>
    <w:rsid w:val="004C5168"/>
    <w:rsid w:val="004C61D5"/>
    <w:rsid w:val="004D1EE5"/>
    <w:rsid w:val="004D3399"/>
    <w:rsid w:val="004D5521"/>
    <w:rsid w:val="004D67E2"/>
    <w:rsid w:val="004E1A9F"/>
    <w:rsid w:val="004E1DFC"/>
    <w:rsid w:val="004E5A52"/>
    <w:rsid w:val="004E5F69"/>
    <w:rsid w:val="004E766D"/>
    <w:rsid w:val="004F0163"/>
    <w:rsid w:val="004F1744"/>
    <w:rsid w:val="004F5A29"/>
    <w:rsid w:val="004F63D6"/>
    <w:rsid w:val="004F7C25"/>
    <w:rsid w:val="004F7C4A"/>
    <w:rsid w:val="004F7F80"/>
    <w:rsid w:val="005035AA"/>
    <w:rsid w:val="00503985"/>
    <w:rsid w:val="00505F88"/>
    <w:rsid w:val="00507BAE"/>
    <w:rsid w:val="00511A50"/>
    <w:rsid w:val="00511C4A"/>
    <w:rsid w:val="00514133"/>
    <w:rsid w:val="00515022"/>
    <w:rsid w:val="0052125E"/>
    <w:rsid w:val="0052221B"/>
    <w:rsid w:val="00524561"/>
    <w:rsid w:val="005319AB"/>
    <w:rsid w:val="0053541B"/>
    <w:rsid w:val="00536FAD"/>
    <w:rsid w:val="0053745A"/>
    <w:rsid w:val="00542664"/>
    <w:rsid w:val="00546C37"/>
    <w:rsid w:val="005471E4"/>
    <w:rsid w:val="00551A4A"/>
    <w:rsid w:val="0055263C"/>
    <w:rsid w:val="005540B6"/>
    <w:rsid w:val="00555BD2"/>
    <w:rsid w:val="00556DAD"/>
    <w:rsid w:val="00560B9F"/>
    <w:rsid w:val="00562FF2"/>
    <w:rsid w:val="00564042"/>
    <w:rsid w:val="0056635C"/>
    <w:rsid w:val="005665B4"/>
    <w:rsid w:val="00566F11"/>
    <w:rsid w:val="0057664C"/>
    <w:rsid w:val="00580579"/>
    <w:rsid w:val="00581FF1"/>
    <w:rsid w:val="00583F42"/>
    <w:rsid w:val="00586CAB"/>
    <w:rsid w:val="005878A9"/>
    <w:rsid w:val="005902DE"/>
    <w:rsid w:val="00592E73"/>
    <w:rsid w:val="005934CE"/>
    <w:rsid w:val="00594566"/>
    <w:rsid w:val="005963F4"/>
    <w:rsid w:val="0059674F"/>
    <w:rsid w:val="005974A2"/>
    <w:rsid w:val="005A29E4"/>
    <w:rsid w:val="005A31B0"/>
    <w:rsid w:val="005A3E3F"/>
    <w:rsid w:val="005A434D"/>
    <w:rsid w:val="005A485D"/>
    <w:rsid w:val="005A654D"/>
    <w:rsid w:val="005B15D9"/>
    <w:rsid w:val="005B4202"/>
    <w:rsid w:val="005C1757"/>
    <w:rsid w:val="005C60AF"/>
    <w:rsid w:val="005C6EE3"/>
    <w:rsid w:val="005D049B"/>
    <w:rsid w:val="005D70E8"/>
    <w:rsid w:val="005D7345"/>
    <w:rsid w:val="005D7931"/>
    <w:rsid w:val="005E01DD"/>
    <w:rsid w:val="005E181F"/>
    <w:rsid w:val="005E6946"/>
    <w:rsid w:val="005F1304"/>
    <w:rsid w:val="005F19E2"/>
    <w:rsid w:val="005F27D1"/>
    <w:rsid w:val="005F2EB7"/>
    <w:rsid w:val="005F59FE"/>
    <w:rsid w:val="005F7AA3"/>
    <w:rsid w:val="00605D8B"/>
    <w:rsid w:val="006067D5"/>
    <w:rsid w:val="00611A64"/>
    <w:rsid w:val="006139AB"/>
    <w:rsid w:val="00614E3C"/>
    <w:rsid w:val="006157E8"/>
    <w:rsid w:val="006216BF"/>
    <w:rsid w:val="00626419"/>
    <w:rsid w:val="00626BE4"/>
    <w:rsid w:val="00631423"/>
    <w:rsid w:val="00637B2C"/>
    <w:rsid w:val="00637D1D"/>
    <w:rsid w:val="00640283"/>
    <w:rsid w:val="00640B85"/>
    <w:rsid w:val="00642F7A"/>
    <w:rsid w:val="006448EE"/>
    <w:rsid w:val="0064604A"/>
    <w:rsid w:val="006479EB"/>
    <w:rsid w:val="006511B3"/>
    <w:rsid w:val="00651759"/>
    <w:rsid w:val="00652714"/>
    <w:rsid w:val="00653A9D"/>
    <w:rsid w:val="00654F7C"/>
    <w:rsid w:val="0066174E"/>
    <w:rsid w:val="00661F36"/>
    <w:rsid w:val="00665801"/>
    <w:rsid w:val="0066713C"/>
    <w:rsid w:val="00670333"/>
    <w:rsid w:val="00670398"/>
    <w:rsid w:val="00671437"/>
    <w:rsid w:val="00672BB6"/>
    <w:rsid w:val="0067308D"/>
    <w:rsid w:val="00680DDB"/>
    <w:rsid w:val="00681AFE"/>
    <w:rsid w:val="00682179"/>
    <w:rsid w:val="006865D1"/>
    <w:rsid w:val="006879A4"/>
    <w:rsid w:val="00691D06"/>
    <w:rsid w:val="00692973"/>
    <w:rsid w:val="006944EA"/>
    <w:rsid w:val="00694D34"/>
    <w:rsid w:val="00695B19"/>
    <w:rsid w:val="00697BDA"/>
    <w:rsid w:val="006A06A3"/>
    <w:rsid w:val="006A1F08"/>
    <w:rsid w:val="006A3A5C"/>
    <w:rsid w:val="006A5A8D"/>
    <w:rsid w:val="006A7E49"/>
    <w:rsid w:val="006B2839"/>
    <w:rsid w:val="006B332C"/>
    <w:rsid w:val="006B42A5"/>
    <w:rsid w:val="006B6218"/>
    <w:rsid w:val="006B6A68"/>
    <w:rsid w:val="006C4330"/>
    <w:rsid w:val="006C4A6E"/>
    <w:rsid w:val="006D1723"/>
    <w:rsid w:val="006D2945"/>
    <w:rsid w:val="006D40C5"/>
    <w:rsid w:val="006D5D1A"/>
    <w:rsid w:val="006D6A5D"/>
    <w:rsid w:val="006E22E3"/>
    <w:rsid w:val="006E588F"/>
    <w:rsid w:val="006F089F"/>
    <w:rsid w:val="006F3591"/>
    <w:rsid w:val="006F7B86"/>
    <w:rsid w:val="006F7BF6"/>
    <w:rsid w:val="006F7DA5"/>
    <w:rsid w:val="00700DAA"/>
    <w:rsid w:val="0070529F"/>
    <w:rsid w:val="0070598E"/>
    <w:rsid w:val="007062CB"/>
    <w:rsid w:val="00715DAB"/>
    <w:rsid w:val="007161DC"/>
    <w:rsid w:val="0072549C"/>
    <w:rsid w:val="00727EEB"/>
    <w:rsid w:val="007305E0"/>
    <w:rsid w:val="0074115B"/>
    <w:rsid w:val="00742519"/>
    <w:rsid w:val="00742B2F"/>
    <w:rsid w:val="00742D3E"/>
    <w:rsid w:val="00746C7D"/>
    <w:rsid w:val="007508A5"/>
    <w:rsid w:val="00751E28"/>
    <w:rsid w:val="00755AF5"/>
    <w:rsid w:val="00755C2D"/>
    <w:rsid w:val="00756D17"/>
    <w:rsid w:val="007604F9"/>
    <w:rsid w:val="00760BE9"/>
    <w:rsid w:val="0076206B"/>
    <w:rsid w:val="00763B2E"/>
    <w:rsid w:val="007642BF"/>
    <w:rsid w:val="007647EA"/>
    <w:rsid w:val="007653E5"/>
    <w:rsid w:val="00770D4C"/>
    <w:rsid w:val="0077142C"/>
    <w:rsid w:val="00775D8F"/>
    <w:rsid w:val="00777E4E"/>
    <w:rsid w:val="00781526"/>
    <w:rsid w:val="0078182C"/>
    <w:rsid w:val="00782E47"/>
    <w:rsid w:val="00783998"/>
    <w:rsid w:val="00784AC1"/>
    <w:rsid w:val="00784FE6"/>
    <w:rsid w:val="00785D86"/>
    <w:rsid w:val="007869AC"/>
    <w:rsid w:val="00790DD3"/>
    <w:rsid w:val="0079452A"/>
    <w:rsid w:val="00794E73"/>
    <w:rsid w:val="00796427"/>
    <w:rsid w:val="007968FB"/>
    <w:rsid w:val="007A01FE"/>
    <w:rsid w:val="007B05F3"/>
    <w:rsid w:val="007B2697"/>
    <w:rsid w:val="007B3CAF"/>
    <w:rsid w:val="007B5E19"/>
    <w:rsid w:val="007B6386"/>
    <w:rsid w:val="007B7C81"/>
    <w:rsid w:val="007C0719"/>
    <w:rsid w:val="007C2AFB"/>
    <w:rsid w:val="007C4959"/>
    <w:rsid w:val="007D12ED"/>
    <w:rsid w:val="007D194C"/>
    <w:rsid w:val="007D4326"/>
    <w:rsid w:val="007D7ADF"/>
    <w:rsid w:val="007E2404"/>
    <w:rsid w:val="007E2F8E"/>
    <w:rsid w:val="007E403D"/>
    <w:rsid w:val="007E5942"/>
    <w:rsid w:val="007E5D7C"/>
    <w:rsid w:val="007F0B95"/>
    <w:rsid w:val="007F2364"/>
    <w:rsid w:val="007F23CC"/>
    <w:rsid w:val="00800348"/>
    <w:rsid w:val="00801E49"/>
    <w:rsid w:val="00805CEA"/>
    <w:rsid w:val="008071B8"/>
    <w:rsid w:val="00811531"/>
    <w:rsid w:val="008142DE"/>
    <w:rsid w:val="008202B2"/>
    <w:rsid w:val="0082390A"/>
    <w:rsid w:val="008255C8"/>
    <w:rsid w:val="00825E2C"/>
    <w:rsid w:val="00827CDF"/>
    <w:rsid w:val="00827EAE"/>
    <w:rsid w:val="00833161"/>
    <w:rsid w:val="00834DC3"/>
    <w:rsid w:val="00834E19"/>
    <w:rsid w:val="008359D5"/>
    <w:rsid w:val="008365F0"/>
    <w:rsid w:val="00840229"/>
    <w:rsid w:val="008421D9"/>
    <w:rsid w:val="00852BCB"/>
    <w:rsid w:val="0085412D"/>
    <w:rsid w:val="00863064"/>
    <w:rsid w:val="00863DE3"/>
    <w:rsid w:val="0086622A"/>
    <w:rsid w:val="00866B46"/>
    <w:rsid w:val="008673A2"/>
    <w:rsid w:val="00870375"/>
    <w:rsid w:val="0087100E"/>
    <w:rsid w:val="00882C49"/>
    <w:rsid w:val="00882F22"/>
    <w:rsid w:val="00884241"/>
    <w:rsid w:val="00884356"/>
    <w:rsid w:val="008909CB"/>
    <w:rsid w:val="00892283"/>
    <w:rsid w:val="00897922"/>
    <w:rsid w:val="008A1580"/>
    <w:rsid w:val="008A1E28"/>
    <w:rsid w:val="008A2AEB"/>
    <w:rsid w:val="008B075F"/>
    <w:rsid w:val="008C3349"/>
    <w:rsid w:val="008C613D"/>
    <w:rsid w:val="008D0927"/>
    <w:rsid w:val="008D18D6"/>
    <w:rsid w:val="008D2005"/>
    <w:rsid w:val="008D5D0F"/>
    <w:rsid w:val="008D7059"/>
    <w:rsid w:val="008D7D22"/>
    <w:rsid w:val="008E2465"/>
    <w:rsid w:val="008E4E03"/>
    <w:rsid w:val="008F6058"/>
    <w:rsid w:val="008F65C5"/>
    <w:rsid w:val="008F7BDD"/>
    <w:rsid w:val="009005CD"/>
    <w:rsid w:val="009049CF"/>
    <w:rsid w:val="00904E02"/>
    <w:rsid w:val="009052E5"/>
    <w:rsid w:val="009068A0"/>
    <w:rsid w:val="009126F4"/>
    <w:rsid w:val="00912EDC"/>
    <w:rsid w:val="00913BA4"/>
    <w:rsid w:val="009159E1"/>
    <w:rsid w:val="0092048F"/>
    <w:rsid w:val="00925061"/>
    <w:rsid w:val="00925566"/>
    <w:rsid w:val="00926D86"/>
    <w:rsid w:val="0093087C"/>
    <w:rsid w:val="00932CF5"/>
    <w:rsid w:val="0093557D"/>
    <w:rsid w:val="00941509"/>
    <w:rsid w:val="00941618"/>
    <w:rsid w:val="0094505E"/>
    <w:rsid w:val="00946275"/>
    <w:rsid w:val="00947E48"/>
    <w:rsid w:val="00954051"/>
    <w:rsid w:val="00955C8D"/>
    <w:rsid w:val="00955F71"/>
    <w:rsid w:val="00960198"/>
    <w:rsid w:val="00960382"/>
    <w:rsid w:val="0096182A"/>
    <w:rsid w:val="00962CF3"/>
    <w:rsid w:val="009645BD"/>
    <w:rsid w:val="0096605F"/>
    <w:rsid w:val="00966115"/>
    <w:rsid w:val="0097165A"/>
    <w:rsid w:val="00976E4A"/>
    <w:rsid w:val="00981D3B"/>
    <w:rsid w:val="00981EA8"/>
    <w:rsid w:val="0098498F"/>
    <w:rsid w:val="00984FE1"/>
    <w:rsid w:val="00986C0F"/>
    <w:rsid w:val="009871DE"/>
    <w:rsid w:val="00990BDC"/>
    <w:rsid w:val="009920E1"/>
    <w:rsid w:val="00992E78"/>
    <w:rsid w:val="00992E85"/>
    <w:rsid w:val="00996373"/>
    <w:rsid w:val="009A4A7B"/>
    <w:rsid w:val="009A5D39"/>
    <w:rsid w:val="009B0609"/>
    <w:rsid w:val="009B0FF1"/>
    <w:rsid w:val="009B334E"/>
    <w:rsid w:val="009B3F1E"/>
    <w:rsid w:val="009B515C"/>
    <w:rsid w:val="009B6C3C"/>
    <w:rsid w:val="009C16C7"/>
    <w:rsid w:val="009C51BD"/>
    <w:rsid w:val="009C5A96"/>
    <w:rsid w:val="009C656C"/>
    <w:rsid w:val="009C74FB"/>
    <w:rsid w:val="009D314C"/>
    <w:rsid w:val="009D5E5C"/>
    <w:rsid w:val="009E1AFB"/>
    <w:rsid w:val="009E22F3"/>
    <w:rsid w:val="009E29E7"/>
    <w:rsid w:val="009E45D3"/>
    <w:rsid w:val="009E5FE5"/>
    <w:rsid w:val="009E728C"/>
    <w:rsid w:val="009F004A"/>
    <w:rsid w:val="009F0550"/>
    <w:rsid w:val="009F07EE"/>
    <w:rsid w:val="009F77E8"/>
    <w:rsid w:val="00A07633"/>
    <w:rsid w:val="00A11F28"/>
    <w:rsid w:val="00A12C5D"/>
    <w:rsid w:val="00A2320F"/>
    <w:rsid w:val="00A23534"/>
    <w:rsid w:val="00A24DEB"/>
    <w:rsid w:val="00A25DD4"/>
    <w:rsid w:val="00A36F88"/>
    <w:rsid w:val="00A37652"/>
    <w:rsid w:val="00A42771"/>
    <w:rsid w:val="00A53529"/>
    <w:rsid w:val="00A5383E"/>
    <w:rsid w:val="00A5459F"/>
    <w:rsid w:val="00A56E75"/>
    <w:rsid w:val="00A6574A"/>
    <w:rsid w:val="00A65D06"/>
    <w:rsid w:val="00A674AB"/>
    <w:rsid w:val="00A705FD"/>
    <w:rsid w:val="00A76283"/>
    <w:rsid w:val="00A854B2"/>
    <w:rsid w:val="00A86155"/>
    <w:rsid w:val="00A90532"/>
    <w:rsid w:val="00A90A16"/>
    <w:rsid w:val="00A930A1"/>
    <w:rsid w:val="00A944F3"/>
    <w:rsid w:val="00A95156"/>
    <w:rsid w:val="00A955E4"/>
    <w:rsid w:val="00AA316B"/>
    <w:rsid w:val="00AB02BC"/>
    <w:rsid w:val="00AB0BCC"/>
    <w:rsid w:val="00AB2AB2"/>
    <w:rsid w:val="00AB2B8F"/>
    <w:rsid w:val="00AB3845"/>
    <w:rsid w:val="00AB4462"/>
    <w:rsid w:val="00AB4844"/>
    <w:rsid w:val="00AB4F2D"/>
    <w:rsid w:val="00AB7658"/>
    <w:rsid w:val="00AC23F7"/>
    <w:rsid w:val="00AC53F5"/>
    <w:rsid w:val="00AC6F80"/>
    <w:rsid w:val="00AC76B8"/>
    <w:rsid w:val="00AD525D"/>
    <w:rsid w:val="00AE1A52"/>
    <w:rsid w:val="00AE2593"/>
    <w:rsid w:val="00AE34CB"/>
    <w:rsid w:val="00AE609D"/>
    <w:rsid w:val="00AF0DC1"/>
    <w:rsid w:val="00AF535F"/>
    <w:rsid w:val="00AF5CFB"/>
    <w:rsid w:val="00AF768A"/>
    <w:rsid w:val="00B04CE0"/>
    <w:rsid w:val="00B11A0F"/>
    <w:rsid w:val="00B11E71"/>
    <w:rsid w:val="00B12844"/>
    <w:rsid w:val="00B16BEF"/>
    <w:rsid w:val="00B17758"/>
    <w:rsid w:val="00B20A8F"/>
    <w:rsid w:val="00B216D0"/>
    <w:rsid w:val="00B22A4B"/>
    <w:rsid w:val="00B23BCC"/>
    <w:rsid w:val="00B240DD"/>
    <w:rsid w:val="00B30BB6"/>
    <w:rsid w:val="00B325F2"/>
    <w:rsid w:val="00B32A29"/>
    <w:rsid w:val="00B33D53"/>
    <w:rsid w:val="00B34E89"/>
    <w:rsid w:val="00B402A6"/>
    <w:rsid w:val="00B40585"/>
    <w:rsid w:val="00B40C15"/>
    <w:rsid w:val="00B5271B"/>
    <w:rsid w:val="00B54DBD"/>
    <w:rsid w:val="00B5550D"/>
    <w:rsid w:val="00B560A0"/>
    <w:rsid w:val="00B57E6E"/>
    <w:rsid w:val="00B61464"/>
    <w:rsid w:val="00B621BD"/>
    <w:rsid w:val="00B621DE"/>
    <w:rsid w:val="00B705A9"/>
    <w:rsid w:val="00B70BFC"/>
    <w:rsid w:val="00B71775"/>
    <w:rsid w:val="00B73900"/>
    <w:rsid w:val="00B76F38"/>
    <w:rsid w:val="00B7777A"/>
    <w:rsid w:val="00B80512"/>
    <w:rsid w:val="00B80A9F"/>
    <w:rsid w:val="00B8101D"/>
    <w:rsid w:val="00B82ACB"/>
    <w:rsid w:val="00B831DA"/>
    <w:rsid w:val="00B84299"/>
    <w:rsid w:val="00B87238"/>
    <w:rsid w:val="00B940A8"/>
    <w:rsid w:val="00B94E02"/>
    <w:rsid w:val="00B97E66"/>
    <w:rsid w:val="00BA04BE"/>
    <w:rsid w:val="00BA165F"/>
    <w:rsid w:val="00BA58A6"/>
    <w:rsid w:val="00BB6244"/>
    <w:rsid w:val="00BC1DEE"/>
    <w:rsid w:val="00BC2130"/>
    <w:rsid w:val="00BC5420"/>
    <w:rsid w:val="00BC5BC6"/>
    <w:rsid w:val="00BC7FD5"/>
    <w:rsid w:val="00BD2039"/>
    <w:rsid w:val="00BD3FDF"/>
    <w:rsid w:val="00BD48C0"/>
    <w:rsid w:val="00BD6382"/>
    <w:rsid w:val="00BE065E"/>
    <w:rsid w:val="00BE0AA4"/>
    <w:rsid w:val="00BE3185"/>
    <w:rsid w:val="00BE4DAB"/>
    <w:rsid w:val="00BE521D"/>
    <w:rsid w:val="00BE6F83"/>
    <w:rsid w:val="00BF1B01"/>
    <w:rsid w:val="00BF3822"/>
    <w:rsid w:val="00BF39CF"/>
    <w:rsid w:val="00C01989"/>
    <w:rsid w:val="00C01A44"/>
    <w:rsid w:val="00C03E92"/>
    <w:rsid w:val="00C045FD"/>
    <w:rsid w:val="00C13FEF"/>
    <w:rsid w:val="00C205FC"/>
    <w:rsid w:val="00C208D3"/>
    <w:rsid w:val="00C23B00"/>
    <w:rsid w:val="00C23D8C"/>
    <w:rsid w:val="00C25DFD"/>
    <w:rsid w:val="00C3754A"/>
    <w:rsid w:val="00C37C19"/>
    <w:rsid w:val="00C40188"/>
    <w:rsid w:val="00C406A7"/>
    <w:rsid w:val="00C432AD"/>
    <w:rsid w:val="00C44957"/>
    <w:rsid w:val="00C466F4"/>
    <w:rsid w:val="00C4708B"/>
    <w:rsid w:val="00C50BB3"/>
    <w:rsid w:val="00C511F4"/>
    <w:rsid w:val="00C54B6E"/>
    <w:rsid w:val="00C55B94"/>
    <w:rsid w:val="00C56509"/>
    <w:rsid w:val="00C56DDB"/>
    <w:rsid w:val="00C627D6"/>
    <w:rsid w:val="00C6318D"/>
    <w:rsid w:val="00C63F76"/>
    <w:rsid w:val="00C6491C"/>
    <w:rsid w:val="00C65816"/>
    <w:rsid w:val="00C661FF"/>
    <w:rsid w:val="00C702E6"/>
    <w:rsid w:val="00C709C8"/>
    <w:rsid w:val="00C70B95"/>
    <w:rsid w:val="00C744AD"/>
    <w:rsid w:val="00C75A4C"/>
    <w:rsid w:val="00C827B9"/>
    <w:rsid w:val="00C834A4"/>
    <w:rsid w:val="00C83843"/>
    <w:rsid w:val="00C8654D"/>
    <w:rsid w:val="00C91B07"/>
    <w:rsid w:val="00C91DE0"/>
    <w:rsid w:val="00C9339C"/>
    <w:rsid w:val="00C948BF"/>
    <w:rsid w:val="00C94B8E"/>
    <w:rsid w:val="00C95E9F"/>
    <w:rsid w:val="00CA0FA2"/>
    <w:rsid w:val="00CA220D"/>
    <w:rsid w:val="00CA522A"/>
    <w:rsid w:val="00CA5277"/>
    <w:rsid w:val="00CA70B5"/>
    <w:rsid w:val="00CA7F99"/>
    <w:rsid w:val="00CB1B4A"/>
    <w:rsid w:val="00CB28BF"/>
    <w:rsid w:val="00CB2929"/>
    <w:rsid w:val="00CB4E58"/>
    <w:rsid w:val="00CB52D8"/>
    <w:rsid w:val="00CB5591"/>
    <w:rsid w:val="00CC0075"/>
    <w:rsid w:val="00CC1D76"/>
    <w:rsid w:val="00CC26DC"/>
    <w:rsid w:val="00CC69E9"/>
    <w:rsid w:val="00CC6A6C"/>
    <w:rsid w:val="00CD2EEE"/>
    <w:rsid w:val="00CD4171"/>
    <w:rsid w:val="00CD553B"/>
    <w:rsid w:val="00CD5F66"/>
    <w:rsid w:val="00CE079D"/>
    <w:rsid w:val="00CE1028"/>
    <w:rsid w:val="00CE286E"/>
    <w:rsid w:val="00CE6EEF"/>
    <w:rsid w:val="00CF0196"/>
    <w:rsid w:val="00CF08CC"/>
    <w:rsid w:val="00CF113C"/>
    <w:rsid w:val="00CF5D6D"/>
    <w:rsid w:val="00CF6DA1"/>
    <w:rsid w:val="00CF7C9F"/>
    <w:rsid w:val="00D009A6"/>
    <w:rsid w:val="00D00B9A"/>
    <w:rsid w:val="00D01450"/>
    <w:rsid w:val="00D044C3"/>
    <w:rsid w:val="00D05177"/>
    <w:rsid w:val="00D05947"/>
    <w:rsid w:val="00D14F78"/>
    <w:rsid w:val="00D157AE"/>
    <w:rsid w:val="00D17E95"/>
    <w:rsid w:val="00D212E0"/>
    <w:rsid w:val="00D2625D"/>
    <w:rsid w:val="00D322FF"/>
    <w:rsid w:val="00D36FAF"/>
    <w:rsid w:val="00D3715F"/>
    <w:rsid w:val="00D41965"/>
    <w:rsid w:val="00D42D11"/>
    <w:rsid w:val="00D43575"/>
    <w:rsid w:val="00D45521"/>
    <w:rsid w:val="00D45813"/>
    <w:rsid w:val="00D45DA6"/>
    <w:rsid w:val="00D45F18"/>
    <w:rsid w:val="00D51341"/>
    <w:rsid w:val="00D53C24"/>
    <w:rsid w:val="00D610A8"/>
    <w:rsid w:val="00D627AD"/>
    <w:rsid w:val="00D62897"/>
    <w:rsid w:val="00D66DAF"/>
    <w:rsid w:val="00D738E2"/>
    <w:rsid w:val="00D74B56"/>
    <w:rsid w:val="00D76CC0"/>
    <w:rsid w:val="00D81DC8"/>
    <w:rsid w:val="00D86D05"/>
    <w:rsid w:val="00D86FE1"/>
    <w:rsid w:val="00D90E43"/>
    <w:rsid w:val="00D922E8"/>
    <w:rsid w:val="00D93241"/>
    <w:rsid w:val="00DA2C5B"/>
    <w:rsid w:val="00DA2D9F"/>
    <w:rsid w:val="00DA59A0"/>
    <w:rsid w:val="00DB17E8"/>
    <w:rsid w:val="00DB1A10"/>
    <w:rsid w:val="00DB3654"/>
    <w:rsid w:val="00DB7F56"/>
    <w:rsid w:val="00DC03D4"/>
    <w:rsid w:val="00DC15DF"/>
    <w:rsid w:val="00DC1BF4"/>
    <w:rsid w:val="00DC1C2C"/>
    <w:rsid w:val="00DC3CCC"/>
    <w:rsid w:val="00DC4769"/>
    <w:rsid w:val="00DC5C57"/>
    <w:rsid w:val="00DC5D83"/>
    <w:rsid w:val="00DD136A"/>
    <w:rsid w:val="00DD64FD"/>
    <w:rsid w:val="00DD6C68"/>
    <w:rsid w:val="00DE3FA3"/>
    <w:rsid w:val="00DE4C2C"/>
    <w:rsid w:val="00DE70E5"/>
    <w:rsid w:val="00DE71B8"/>
    <w:rsid w:val="00DF74C4"/>
    <w:rsid w:val="00E01783"/>
    <w:rsid w:val="00E03C78"/>
    <w:rsid w:val="00E048B2"/>
    <w:rsid w:val="00E14321"/>
    <w:rsid w:val="00E17EB5"/>
    <w:rsid w:val="00E2166B"/>
    <w:rsid w:val="00E221D0"/>
    <w:rsid w:val="00E260B6"/>
    <w:rsid w:val="00E3098C"/>
    <w:rsid w:val="00E36009"/>
    <w:rsid w:val="00E36F85"/>
    <w:rsid w:val="00E406AC"/>
    <w:rsid w:val="00E410C0"/>
    <w:rsid w:val="00E43FCD"/>
    <w:rsid w:val="00E44600"/>
    <w:rsid w:val="00E472EF"/>
    <w:rsid w:val="00E5107B"/>
    <w:rsid w:val="00E510AF"/>
    <w:rsid w:val="00E5646F"/>
    <w:rsid w:val="00E60C00"/>
    <w:rsid w:val="00E61586"/>
    <w:rsid w:val="00E61D30"/>
    <w:rsid w:val="00E61D55"/>
    <w:rsid w:val="00E62F0F"/>
    <w:rsid w:val="00E74EDA"/>
    <w:rsid w:val="00E751C2"/>
    <w:rsid w:val="00E76CCB"/>
    <w:rsid w:val="00E810FF"/>
    <w:rsid w:val="00E85E84"/>
    <w:rsid w:val="00E9073B"/>
    <w:rsid w:val="00E93CB2"/>
    <w:rsid w:val="00E94C43"/>
    <w:rsid w:val="00E96D1E"/>
    <w:rsid w:val="00E96FFD"/>
    <w:rsid w:val="00EA1444"/>
    <w:rsid w:val="00EA2091"/>
    <w:rsid w:val="00EA58D0"/>
    <w:rsid w:val="00EA62C2"/>
    <w:rsid w:val="00EB330A"/>
    <w:rsid w:val="00EB35F0"/>
    <w:rsid w:val="00EB7325"/>
    <w:rsid w:val="00EC239D"/>
    <w:rsid w:val="00EC6571"/>
    <w:rsid w:val="00ED10B2"/>
    <w:rsid w:val="00ED5565"/>
    <w:rsid w:val="00ED6A34"/>
    <w:rsid w:val="00ED7410"/>
    <w:rsid w:val="00EE2471"/>
    <w:rsid w:val="00EE2737"/>
    <w:rsid w:val="00EE4354"/>
    <w:rsid w:val="00EE4DDB"/>
    <w:rsid w:val="00EE5A8E"/>
    <w:rsid w:val="00EF4A2A"/>
    <w:rsid w:val="00EF7603"/>
    <w:rsid w:val="00EF7D2F"/>
    <w:rsid w:val="00F06FE9"/>
    <w:rsid w:val="00F0733D"/>
    <w:rsid w:val="00F14781"/>
    <w:rsid w:val="00F207EE"/>
    <w:rsid w:val="00F20EE4"/>
    <w:rsid w:val="00F22224"/>
    <w:rsid w:val="00F258A5"/>
    <w:rsid w:val="00F30A25"/>
    <w:rsid w:val="00F3249E"/>
    <w:rsid w:val="00F326DE"/>
    <w:rsid w:val="00F3508B"/>
    <w:rsid w:val="00F3762E"/>
    <w:rsid w:val="00F43135"/>
    <w:rsid w:val="00F447D4"/>
    <w:rsid w:val="00F4513C"/>
    <w:rsid w:val="00F47DDF"/>
    <w:rsid w:val="00F52F15"/>
    <w:rsid w:val="00F53ECC"/>
    <w:rsid w:val="00F550C5"/>
    <w:rsid w:val="00F617A4"/>
    <w:rsid w:val="00F675C9"/>
    <w:rsid w:val="00F75500"/>
    <w:rsid w:val="00F75B3E"/>
    <w:rsid w:val="00F76F47"/>
    <w:rsid w:val="00F80184"/>
    <w:rsid w:val="00F819C4"/>
    <w:rsid w:val="00F83623"/>
    <w:rsid w:val="00F8602B"/>
    <w:rsid w:val="00F86D8A"/>
    <w:rsid w:val="00F9004C"/>
    <w:rsid w:val="00F90749"/>
    <w:rsid w:val="00F96473"/>
    <w:rsid w:val="00FA1301"/>
    <w:rsid w:val="00FA1379"/>
    <w:rsid w:val="00FA1D07"/>
    <w:rsid w:val="00FA315D"/>
    <w:rsid w:val="00FA59A8"/>
    <w:rsid w:val="00FB082E"/>
    <w:rsid w:val="00FB1F79"/>
    <w:rsid w:val="00FB2177"/>
    <w:rsid w:val="00FB3831"/>
    <w:rsid w:val="00FB5E07"/>
    <w:rsid w:val="00FB71D6"/>
    <w:rsid w:val="00FB7786"/>
    <w:rsid w:val="00FB7AA0"/>
    <w:rsid w:val="00FC42BC"/>
    <w:rsid w:val="00FC47AD"/>
    <w:rsid w:val="00FC5501"/>
    <w:rsid w:val="00FD3AD7"/>
    <w:rsid w:val="00FD4CE8"/>
    <w:rsid w:val="00FD599F"/>
    <w:rsid w:val="00FE0923"/>
    <w:rsid w:val="00FE6BD2"/>
    <w:rsid w:val="00FE75A4"/>
    <w:rsid w:val="00FF0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7B86"/>
    <w:pPr>
      <w:ind w:left="1134"/>
    </w:pPr>
    <w:rPr>
      <w:sz w:val="24"/>
      <w:lang w:val="fi-FI" w:eastAsia="en-US"/>
    </w:rPr>
  </w:style>
  <w:style w:type="paragraph" w:styleId="Heading1">
    <w:name w:val="heading 1"/>
    <w:basedOn w:val="Normal"/>
    <w:next w:val="NormalIndent"/>
    <w:link w:val="Heading1Char"/>
    <w:autoRedefine/>
    <w:uiPriority w:val="9"/>
    <w:qFormat/>
    <w:rsid w:val="00356603"/>
    <w:pPr>
      <w:keepNext/>
      <w:keepLines/>
      <w:numPr>
        <w:numId w:val="1"/>
      </w:numPr>
      <w:tabs>
        <w:tab w:val="left" w:pos="0"/>
      </w:tabs>
      <w:spacing w:before="240" w:after="240"/>
      <w:outlineLvl w:val="0"/>
    </w:pPr>
    <w:rPr>
      <w:rFonts w:ascii="Arial" w:hAnsi="Arial"/>
      <w:b/>
      <w:kern w:val="28"/>
      <w:sz w:val="28"/>
      <w:lang w:val="en-US"/>
    </w:rPr>
  </w:style>
  <w:style w:type="paragraph" w:styleId="Heading2">
    <w:name w:val="heading 2"/>
    <w:basedOn w:val="Normal"/>
    <w:next w:val="Normal"/>
    <w:link w:val="Heading2Char"/>
    <w:qFormat/>
    <w:rsid w:val="00E751C2"/>
    <w:pPr>
      <w:keepNext/>
      <w:numPr>
        <w:numId w:val="31"/>
      </w:numPr>
      <w:spacing w:before="360" w:after="180"/>
      <w:outlineLvl w:val="1"/>
    </w:pPr>
    <w:rPr>
      <w:rFonts w:ascii="Cambria" w:hAnsi="Cambria"/>
      <w:b/>
      <w:bCs/>
      <w:i/>
      <w:iCs/>
      <w:sz w:val="28"/>
      <w:szCs w:val="28"/>
    </w:rPr>
  </w:style>
  <w:style w:type="paragraph" w:styleId="Heading3">
    <w:name w:val="heading 3"/>
    <w:basedOn w:val="Normal"/>
    <w:next w:val="NormalIndent"/>
    <w:autoRedefine/>
    <w:qFormat/>
    <w:rsid w:val="007647EA"/>
    <w:pPr>
      <w:keepNext/>
      <w:keepLines/>
      <w:numPr>
        <w:ilvl w:val="2"/>
        <w:numId w:val="1"/>
      </w:numPr>
      <w:spacing w:before="240" w:after="240"/>
      <w:outlineLvl w:val="2"/>
    </w:pPr>
    <w:rPr>
      <w:rFonts w:ascii="Arial" w:hAnsi="Arial"/>
      <w:b/>
      <w:bCs/>
      <w:lang w:val="en-GB"/>
    </w:rPr>
  </w:style>
  <w:style w:type="paragraph" w:styleId="Heading4">
    <w:name w:val="heading 4"/>
    <w:basedOn w:val="Normal"/>
    <w:next w:val="NormalIndent"/>
    <w:autoRedefine/>
    <w:qFormat/>
    <w:rsid w:val="00D93241"/>
    <w:pPr>
      <w:keepNext/>
      <w:numPr>
        <w:ilvl w:val="3"/>
        <w:numId w:val="1"/>
      </w:numPr>
      <w:spacing w:before="240" w:after="240"/>
      <w:outlineLvl w:val="3"/>
    </w:pPr>
    <w:rPr>
      <w:rFonts w:ascii="Arial" w:hAnsi="Arial"/>
      <w:lang w:val="en-GB"/>
    </w:rPr>
  </w:style>
  <w:style w:type="paragraph" w:styleId="Heading5">
    <w:name w:val="heading 5"/>
    <w:basedOn w:val="Normal"/>
    <w:next w:val="Normal"/>
    <w:autoRedefine/>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rFonts w:ascii="Arial" w:hAnsi="Arial"/>
      <w:sz w:val="22"/>
    </w:rPr>
  </w:style>
  <w:style w:type="paragraph" w:styleId="Heading7">
    <w:name w:val="heading 7"/>
    <w:basedOn w:val="Normal"/>
    <w:next w:val="Normal"/>
    <w:pPr>
      <w:numPr>
        <w:ilvl w:val="6"/>
        <w:numId w:val="1"/>
      </w:numPr>
      <w:spacing w:before="240" w:after="60"/>
      <w:outlineLvl w:val="6"/>
    </w:pPr>
    <w:rPr>
      <w:rFonts w:ascii="Arial" w:hAnsi="Arial"/>
      <w:b/>
      <w:sz w:val="20"/>
    </w:rPr>
  </w:style>
  <w:style w:type="paragraph" w:styleId="Heading8">
    <w:name w:val="heading 8"/>
    <w:basedOn w:val="Normal"/>
    <w:next w:val="Normal"/>
    <w:pPr>
      <w:numPr>
        <w:ilvl w:val="7"/>
        <w:numId w:val="1"/>
      </w:numPr>
      <w:spacing w:before="240" w:after="60"/>
      <w:jc w:val="both"/>
      <w:outlineLvl w:val="7"/>
    </w:pPr>
    <w:rPr>
      <w:rFonts w:ascii="Arial" w:hAnsi="Arial"/>
      <w:i/>
      <w:sz w:val="20"/>
    </w:rPr>
  </w:style>
  <w:style w:type="paragraph" w:styleId="Heading9">
    <w:name w:val="heading 9"/>
    <w:basedOn w:val="Normal"/>
    <w:next w:val="Normal"/>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Indent"/>
    <w:pPr>
      <w:tabs>
        <w:tab w:val="center" w:pos="4153"/>
        <w:tab w:val="right" w:pos="8306"/>
      </w:tabs>
    </w:pPr>
  </w:style>
  <w:style w:type="paragraph" w:styleId="Footer">
    <w:name w:val="footer"/>
    <w:basedOn w:val="Normal"/>
    <w:pPr>
      <w:tabs>
        <w:tab w:val="center" w:pos="4153"/>
        <w:tab w:val="right" w:pos="8306"/>
      </w:tabs>
    </w:pPr>
  </w:style>
  <w:style w:type="paragraph" w:styleId="Caption">
    <w:name w:val="caption"/>
    <w:basedOn w:val="Normal"/>
    <w:next w:val="Normal"/>
    <w:qFormat/>
    <w:rsid w:val="001B76E9"/>
    <w:pPr>
      <w:spacing w:before="120" w:after="240"/>
    </w:pPr>
    <w:rPr>
      <w:rFonts w:ascii="Arial" w:hAnsi="Arial" w:cs="Arial"/>
      <w:b/>
      <w:bCs/>
      <w:i/>
      <w:sz w:val="20"/>
    </w:rPr>
  </w:style>
  <w:style w:type="paragraph" w:styleId="TOC2">
    <w:name w:val="toc 2"/>
    <w:basedOn w:val="Normal"/>
    <w:next w:val="Normal"/>
    <w:uiPriority w:val="39"/>
    <w:pPr>
      <w:tabs>
        <w:tab w:val="right" w:pos="851"/>
        <w:tab w:val="right" w:leader="dot" w:pos="9072"/>
      </w:tabs>
      <w:ind w:left="850" w:hanging="510"/>
    </w:pPr>
    <w:rPr>
      <w:rFonts w:ascii="Arial" w:hAnsi="Arial"/>
    </w:rPr>
  </w:style>
  <w:style w:type="paragraph" w:styleId="TOC3">
    <w:name w:val="toc 3"/>
    <w:basedOn w:val="Normal"/>
    <w:next w:val="Normal"/>
    <w:uiPriority w:val="39"/>
    <w:pPr>
      <w:tabs>
        <w:tab w:val="right" w:pos="1588"/>
        <w:tab w:val="right" w:leader="dot" w:pos="9072"/>
      </w:tabs>
      <w:spacing w:before="60"/>
      <w:ind w:left="1587" w:hanging="680"/>
    </w:pPr>
    <w:rPr>
      <w:rFonts w:ascii="Arial" w:hAnsi="Arial"/>
    </w:rPr>
  </w:style>
  <w:style w:type="paragraph" w:styleId="TOC4">
    <w:name w:val="toc 4"/>
    <w:basedOn w:val="Normal"/>
    <w:next w:val="Normal"/>
    <w:autoRedefine/>
    <w:semiHidden/>
    <w:pPr>
      <w:spacing w:before="60"/>
      <w:ind w:left="1627" w:hanging="907"/>
    </w:pPr>
    <w:rPr>
      <w:rFonts w:ascii="Arial" w:hAnsi="Arial"/>
      <w:sz w:val="20"/>
    </w:rPr>
  </w:style>
  <w:style w:type="paragraph" w:styleId="TOC5">
    <w:name w:val="toc 5"/>
    <w:basedOn w:val="Normal"/>
    <w:next w:val="Normal"/>
    <w:autoRedefine/>
    <w:semiHidden/>
    <w:pPr>
      <w:spacing w:before="60"/>
      <w:ind w:left="2064" w:hanging="1106"/>
    </w:pPr>
    <w:rPr>
      <w:rFonts w:ascii="Arial" w:hAnsi="Arial"/>
      <w:sz w:val="20"/>
    </w:rPr>
  </w:style>
  <w:style w:type="paragraph" w:styleId="TOC6">
    <w:name w:val="toc 6"/>
    <w:basedOn w:val="Normal"/>
    <w:next w:val="Normal"/>
    <w:autoRedefine/>
    <w:semiHidden/>
    <w:pPr>
      <w:spacing w:before="60"/>
      <w:ind w:left="2506" w:hanging="1304"/>
    </w:pPr>
    <w:rPr>
      <w:rFonts w:ascii="Arial" w:hAnsi="Arial"/>
      <w:sz w:val="20"/>
    </w:rPr>
  </w:style>
  <w:style w:type="paragraph" w:customStyle="1" w:styleId="Bulletstyle">
    <w:name w:val="Bullet style"/>
    <w:basedOn w:val="Normal"/>
    <w:autoRedefine/>
    <w:pPr>
      <w:numPr>
        <w:numId w:val="2"/>
      </w:numPr>
    </w:pPr>
  </w:style>
  <w:style w:type="paragraph" w:styleId="TOC1">
    <w:name w:val="toc 1"/>
    <w:basedOn w:val="Normal"/>
    <w:next w:val="Normal"/>
    <w:uiPriority w:val="39"/>
    <w:pPr>
      <w:tabs>
        <w:tab w:val="right" w:leader="dot" w:pos="9072"/>
      </w:tabs>
      <w:spacing w:before="120" w:after="120"/>
      <w:ind w:left="340" w:hanging="340"/>
    </w:pPr>
    <w:rPr>
      <w:rFonts w:ascii="Arial" w:hAnsi="Arial"/>
      <w:noProof/>
    </w:rPr>
  </w:style>
  <w:style w:type="paragraph" w:customStyle="1" w:styleId="TitleOther">
    <w:name w:val="TitleOther"/>
    <w:basedOn w:val="Heading1"/>
    <w:next w:val="Normal"/>
    <w:autoRedefine/>
    <w:rsid w:val="00C702E6"/>
    <w:pPr>
      <w:numPr>
        <w:numId w:val="0"/>
      </w:numPr>
      <w:outlineLvl w:val="9"/>
    </w:pPr>
    <w:rPr>
      <w:lang w:val="en-GB"/>
    </w:rPr>
  </w:style>
  <w:style w:type="paragraph" w:styleId="TOC9">
    <w:name w:val="toc 9"/>
    <w:basedOn w:val="Normal"/>
    <w:next w:val="Normal"/>
    <w:autoRedefine/>
    <w:semiHidden/>
    <w:pPr>
      <w:ind w:left="1920"/>
    </w:pPr>
    <w:rPr>
      <w:sz w:val="18"/>
    </w:rPr>
  </w:style>
  <w:style w:type="paragraph" w:customStyle="1" w:styleId="Basictitle">
    <w:name w:val="Basic title"/>
    <w:basedOn w:val="Heading1"/>
    <w:next w:val="Normal"/>
    <w:autoRedefine/>
    <w:pPr>
      <w:numPr>
        <w:numId w:val="0"/>
      </w:numPr>
    </w:pPr>
  </w:style>
  <w:style w:type="paragraph" w:styleId="CommentText">
    <w:name w:val="annotation text"/>
    <w:basedOn w:val="Normal"/>
    <w:semiHidden/>
    <w:rPr>
      <w:sz w:val="20"/>
    </w:rPr>
  </w:style>
  <w:style w:type="paragraph" w:customStyle="1" w:styleId="Appendixtitle">
    <w:name w:val="Appendix title"/>
    <w:basedOn w:val="Normal"/>
    <w:next w:val="Normal"/>
    <w:autoRedefine/>
    <w:pPr>
      <w:keepNext/>
      <w:keepLines/>
      <w:spacing w:before="480" w:after="240"/>
    </w:pPr>
    <w:rPr>
      <w:rFonts w:ascii="Arial" w:hAnsi="Arial"/>
      <w:b/>
      <w:kern w:val="28"/>
      <w:sz w:val="28"/>
    </w:rPr>
  </w:style>
  <w:style w:type="character" w:styleId="CommentReference">
    <w:name w:val="annotation reference"/>
    <w:semiHidden/>
    <w:rPr>
      <w:sz w:val="16"/>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character" w:customStyle="1" w:styleId="MTEquationSection">
    <w:name w:val="MTEquationSection"/>
    <w:rPr>
      <w:vanish/>
      <w:color w:val="FF0000"/>
    </w:rPr>
  </w:style>
  <w:style w:type="paragraph" w:styleId="BalloonText">
    <w:name w:val="Balloon Text"/>
    <w:basedOn w:val="Normal"/>
    <w:semiHidden/>
    <w:rPr>
      <w:rFonts w:ascii="Tahoma" w:hAnsi="Tahoma" w:cs="Tahoma"/>
      <w:sz w:val="16"/>
      <w:szCs w:val="16"/>
    </w:rPr>
  </w:style>
  <w:style w:type="paragraph" w:customStyle="1" w:styleId="Covertitle">
    <w:name w:val="Cover title"/>
    <w:rPr>
      <w:rFonts w:ascii="Arial" w:hAnsi="Arial"/>
      <w:b/>
      <w:noProof/>
      <w:sz w:val="40"/>
      <w:lang w:eastAsia="en-US"/>
    </w:rPr>
  </w:style>
  <w:style w:type="character" w:styleId="PageNumber">
    <w:name w:val="page number"/>
    <w:basedOn w:val="DefaultParagraphFont"/>
    <w:rsid w:val="00443CA0"/>
  </w:style>
  <w:style w:type="paragraph" w:styleId="NormalIndent">
    <w:name w:val="Normal Indent"/>
    <w:basedOn w:val="Normal"/>
    <w:rsid w:val="00C54B6E"/>
    <w:pPr>
      <w:spacing w:after="200"/>
    </w:pPr>
  </w:style>
  <w:style w:type="table" w:styleId="TableGrid">
    <w:name w:val="Table Grid"/>
    <w:basedOn w:val="TableNormal"/>
    <w:rsid w:val="001F363A"/>
    <w:rPr>
      <w:rFonts w:ascii="Tms Rmn"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DF74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MTablename">
    <w:name w:val="NM Table name"/>
    <w:basedOn w:val="NMFigurename"/>
    <w:autoRedefine/>
    <w:rsid w:val="00216D88"/>
    <w:pPr>
      <w:numPr>
        <w:numId w:val="15"/>
      </w:numPr>
      <w:tabs>
        <w:tab w:val="num" w:pos="284"/>
      </w:tabs>
      <w:ind w:left="1021" w:hanging="737"/>
    </w:pPr>
  </w:style>
  <w:style w:type="paragraph" w:customStyle="1" w:styleId="NMFigurename">
    <w:name w:val="NM Figure name"/>
    <w:basedOn w:val="Normal"/>
    <w:link w:val="NMFigurenameCharChar"/>
    <w:autoRedefine/>
    <w:rsid w:val="00216D88"/>
    <w:pPr>
      <w:numPr>
        <w:numId w:val="16"/>
      </w:numPr>
      <w:spacing w:before="120" w:after="120"/>
    </w:pPr>
    <w:rPr>
      <w:rFonts w:ascii="Arial" w:hAnsi="Arial"/>
      <w:i/>
      <w:sz w:val="20"/>
      <w:lang w:val="en-GB"/>
    </w:rPr>
  </w:style>
  <w:style w:type="character" w:customStyle="1" w:styleId="NMFigurenameCharChar">
    <w:name w:val="NM Figure name Char Char"/>
    <w:link w:val="NMFigurename"/>
    <w:rsid w:val="00216D88"/>
    <w:rPr>
      <w:rFonts w:ascii="Arial" w:hAnsi="Arial"/>
      <w:i/>
      <w:lang w:val="en-GB" w:eastAsia="en-US" w:bidi="ar-SA"/>
    </w:rPr>
  </w:style>
  <w:style w:type="paragraph" w:styleId="TableofFigures">
    <w:name w:val="table of figures"/>
    <w:basedOn w:val="Normal"/>
    <w:next w:val="Normal"/>
    <w:uiPriority w:val="99"/>
    <w:rsid w:val="001E46E4"/>
  </w:style>
  <w:style w:type="character" w:styleId="Hyperlink">
    <w:name w:val="Hyperlink"/>
    <w:uiPriority w:val="99"/>
    <w:unhideWhenUsed/>
    <w:rsid w:val="001E46E4"/>
    <w:rPr>
      <w:color w:val="0000FF"/>
      <w:u w:val="single"/>
    </w:rPr>
  </w:style>
  <w:style w:type="table" w:styleId="TableClassic3">
    <w:name w:val="Table Classic 3"/>
    <w:basedOn w:val="TableNormal"/>
    <w:rsid w:val="00E62F0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apple-style-span">
    <w:name w:val="apple-style-span"/>
    <w:rsid w:val="00EF7D2F"/>
  </w:style>
  <w:style w:type="paragraph" w:styleId="FootnoteText">
    <w:name w:val="footnote text"/>
    <w:basedOn w:val="Normal"/>
    <w:link w:val="FootnoteTextChar"/>
    <w:rsid w:val="00EE5A8E"/>
    <w:rPr>
      <w:sz w:val="20"/>
    </w:rPr>
  </w:style>
  <w:style w:type="character" w:customStyle="1" w:styleId="FootnoteTextChar">
    <w:name w:val="Footnote Text Char"/>
    <w:link w:val="FootnoteText"/>
    <w:rsid w:val="00EE5A8E"/>
    <w:rPr>
      <w:lang w:eastAsia="en-US"/>
    </w:rPr>
  </w:style>
  <w:style w:type="character" w:styleId="FootnoteReference">
    <w:name w:val="footnote reference"/>
    <w:rsid w:val="00EE5A8E"/>
    <w:rPr>
      <w:vertAlign w:val="superscript"/>
    </w:rPr>
  </w:style>
  <w:style w:type="character" w:customStyle="1" w:styleId="Heading2Char">
    <w:name w:val="Heading 2 Char"/>
    <w:link w:val="Heading2"/>
    <w:rsid w:val="00E751C2"/>
    <w:rPr>
      <w:rFonts w:ascii="Cambria" w:hAnsi="Cambria"/>
      <w:b/>
      <w:bCs/>
      <w:i/>
      <w:iCs/>
      <w:sz w:val="28"/>
      <w:szCs w:val="28"/>
      <w:lang w:eastAsia="en-US"/>
    </w:rPr>
  </w:style>
  <w:style w:type="paragraph" w:styleId="ListParagraph">
    <w:name w:val="List Paragraph"/>
    <w:basedOn w:val="Normal"/>
    <w:uiPriority w:val="34"/>
    <w:qFormat/>
    <w:rsid w:val="00661F36"/>
    <w:pPr>
      <w:ind w:left="1304"/>
    </w:pPr>
  </w:style>
  <w:style w:type="paragraph" w:styleId="HTMLPreformatted">
    <w:name w:val="HTML Preformatted"/>
    <w:basedOn w:val="Normal"/>
    <w:link w:val="HTMLPreformattedChar"/>
    <w:uiPriority w:val="99"/>
    <w:rsid w:val="00467136"/>
    <w:rPr>
      <w:rFonts w:ascii="Courier New" w:hAnsi="Courier New" w:cs="Courier New"/>
      <w:sz w:val="20"/>
    </w:rPr>
  </w:style>
  <w:style w:type="character" w:customStyle="1" w:styleId="HTMLPreformattedChar">
    <w:name w:val="HTML Preformatted Char"/>
    <w:link w:val="HTMLPreformatted"/>
    <w:uiPriority w:val="99"/>
    <w:rsid w:val="00467136"/>
    <w:rPr>
      <w:rFonts w:ascii="Courier New" w:hAnsi="Courier New" w:cs="Courier New"/>
      <w:lang w:eastAsia="en-US"/>
    </w:rPr>
  </w:style>
  <w:style w:type="character" w:customStyle="1" w:styleId="apple-converted-space">
    <w:name w:val="apple-converted-space"/>
    <w:rsid w:val="00990BDC"/>
  </w:style>
  <w:style w:type="paragraph" w:styleId="NormalWeb">
    <w:name w:val="Normal (Web)"/>
    <w:basedOn w:val="Normal"/>
    <w:uiPriority w:val="99"/>
    <w:unhideWhenUsed/>
    <w:rsid w:val="002E2660"/>
    <w:pPr>
      <w:spacing w:before="100" w:beforeAutospacing="1" w:after="100" w:afterAutospacing="1"/>
      <w:ind w:left="0"/>
    </w:pPr>
    <w:rPr>
      <w:szCs w:val="24"/>
      <w:lang w:eastAsia="fi-FI"/>
    </w:rPr>
  </w:style>
  <w:style w:type="character" w:styleId="Strong">
    <w:name w:val="Strong"/>
    <w:uiPriority w:val="22"/>
    <w:qFormat/>
    <w:rsid w:val="002E2660"/>
    <w:rPr>
      <w:b/>
      <w:bCs/>
    </w:rPr>
  </w:style>
  <w:style w:type="character" w:customStyle="1" w:styleId="WW8Num25z0">
    <w:name w:val="WW8Num25z0"/>
    <w:rsid w:val="0021533A"/>
    <w:rPr>
      <w:rFonts w:ascii="Wingdings" w:eastAsia="Times New Roman" w:hAnsi="Wingdings" w:cs="Times New Roman"/>
    </w:rPr>
  </w:style>
  <w:style w:type="paragraph" w:styleId="Quote">
    <w:name w:val="Quote"/>
    <w:basedOn w:val="Normal"/>
    <w:next w:val="Normal"/>
    <w:link w:val="QuoteChar"/>
    <w:uiPriority w:val="29"/>
    <w:qFormat/>
    <w:rsid w:val="004C4BBE"/>
    <w:rPr>
      <w:i/>
      <w:iCs/>
      <w:color w:val="000000" w:themeColor="text1"/>
    </w:rPr>
  </w:style>
  <w:style w:type="character" w:customStyle="1" w:styleId="QuoteChar">
    <w:name w:val="Quote Char"/>
    <w:basedOn w:val="DefaultParagraphFont"/>
    <w:link w:val="Quote"/>
    <w:uiPriority w:val="29"/>
    <w:rsid w:val="004C4BBE"/>
    <w:rPr>
      <w:i/>
      <w:iCs/>
      <w:color w:val="000000" w:themeColor="text1"/>
      <w:sz w:val="24"/>
      <w:lang w:val="fi-FI" w:eastAsia="en-US"/>
    </w:rPr>
  </w:style>
  <w:style w:type="paragraph" w:styleId="Bibliography">
    <w:name w:val="Bibliography"/>
    <w:basedOn w:val="Normal"/>
    <w:next w:val="Normal"/>
    <w:uiPriority w:val="37"/>
    <w:unhideWhenUsed/>
    <w:rsid w:val="00C50BB3"/>
  </w:style>
  <w:style w:type="character" w:customStyle="1" w:styleId="Heading1Char">
    <w:name w:val="Heading 1 Char"/>
    <w:basedOn w:val="DefaultParagraphFont"/>
    <w:link w:val="Heading1"/>
    <w:uiPriority w:val="9"/>
    <w:rsid w:val="00356603"/>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7B86"/>
    <w:pPr>
      <w:ind w:left="1134"/>
    </w:pPr>
    <w:rPr>
      <w:sz w:val="24"/>
      <w:lang w:val="fi-FI" w:eastAsia="en-US"/>
    </w:rPr>
  </w:style>
  <w:style w:type="paragraph" w:styleId="Heading1">
    <w:name w:val="heading 1"/>
    <w:basedOn w:val="Normal"/>
    <w:next w:val="NormalIndent"/>
    <w:link w:val="Heading1Char"/>
    <w:autoRedefine/>
    <w:uiPriority w:val="9"/>
    <w:qFormat/>
    <w:rsid w:val="00356603"/>
    <w:pPr>
      <w:keepNext/>
      <w:keepLines/>
      <w:numPr>
        <w:numId w:val="1"/>
      </w:numPr>
      <w:tabs>
        <w:tab w:val="left" w:pos="0"/>
      </w:tabs>
      <w:spacing w:before="240" w:after="240"/>
      <w:outlineLvl w:val="0"/>
    </w:pPr>
    <w:rPr>
      <w:rFonts w:ascii="Arial" w:hAnsi="Arial"/>
      <w:b/>
      <w:kern w:val="28"/>
      <w:sz w:val="28"/>
      <w:lang w:val="en-US"/>
    </w:rPr>
  </w:style>
  <w:style w:type="paragraph" w:styleId="Heading2">
    <w:name w:val="heading 2"/>
    <w:basedOn w:val="Normal"/>
    <w:next w:val="Normal"/>
    <w:link w:val="Heading2Char"/>
    <w:qFormat/>
    <w:rsid w:val="00E751C2"/>
    <w:pPr>
      <w:keepNext/>
      <w:numPr>
        <w:numId w:val="31"/>
      </w:numPr>
      <w:spacing w:before="360" w:after="180"/>
      <w:outlineLvl w:val="1"/>
    </w:pPr>
    <w:rPr>
      <w:rFonts w:ascii="Cambria" w:hAnsi="Cambria"/>
      <w:b/>
      <w:bCs/>
      <w:i/>
      <w:iCs/>
      <w:sz w:val="28"/>
      <w:szCs w:val="28"/>
    </w:rPr>
  </w:style>
  <w:style w:type="paragraph" w:styleId="Heading3">
    <w:name w:val="heading 3"/>
    <w:basedOn w:val="Normal"/>
    <w:next w:val="NormalIndent"/>
    <w:autoRedefine/>
    <w:qFormat/>
    <w:rsid w:val="007647EA"/>
    <w:pPr>
      <w:keepNext/>
      <w:keepLines/>
      <w:numPr>
        <w:ilvl w:val="2"/>
        <w:numId w:val="1"/>
      </w:numPr>
      <w:spacing w:before="240" w:after="240"/>
      <w:outlineLvl w:val="2"/>
    </w:pPr>
    <w:rPr>
      <w:rFonts w:ascii="Arial" w:hAnsi="Arial"/>
      <w:b/>
      <w:bCs/>
      <w:lang w:val="en-GB"/>
    </w:rPr>
  </w:style>
  <w:style w:type="paragraph" w:styleId="Heading4">
    <w:name w:val="heading 4"/>
    <w:basedOn w:val="Normal"/>
    <w:next w:val="NormalIndent"/>
    <w:autoRedefine/>
    <w:qFormat/>
    <w:rsid w:val="00D93241"/>
    <w:pPr>
      <w:keepNext/>
      <w:numPr>
        <w:ilvl w:val="3"/>
        <w:numId w:val="1"/>
      </w:numPr>
      <w:spacing w:before="240" w:after="240"/>
      <w:outlineLvl w:val="3"/>
    </w:pPr>
    <w:rPr>
      <w:rFonts w:ascii="Arial" w:hAnsi="Arial"/>
      <w:lang w:val="en-GB"/>
    </w:rPr>
  </w:style>
  <w:style w:type="paragraph" w:styleId="Heading5">
    <w:name w:val="heading 5"/>
    <w:basedOn w:val="Normal"/>
    <w:next w:val="Normal"/>
    <w:autoRedefine/>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rFonts w:ascii="Arial" w:hAnsi="Arial"/>
      <w:sz w:val="22"/>
    </w:rPr>
  </w:style>
  <w:style w:type="paragraph" w:styleId="Heading7">
    <w:name w:val="heading 7"/>
    <w:basedOn w:val="Normal"/>
    <w:next w:val="Normal"/>
    <w:pPr>
      <w:numPr>
        <w:ilvl w:val="6"/>
        <w:numId w:val="1"/>
      </w:numPr>
      <w:spacing w:before="240" w:after="60"/>
      <w:outlineLvl w:val="6"/>
    </w:pPr>
    <w:rPr>
      <w:rFonts w:ascii="Arial" w:hAnsi="Arial"/>
      <w:b/>
      <w:sz w:val="20"/>
    </w:rPr>
  </w:style>
  <w:style w:type="paragraph" w:styleId="Heading8">
    <w:name w:val="heading 8"/>
    <w:basedOn w:val="Normal"/>
    <w:next w:val="Normal"/>
    <w:pPr>
      <w:numPr>
        <w:ilvl w:val="7"/>
        <w:numId w:val="1"/>
      </w:numPr>
      <w:spacing w:before="240" w:after="60"/>
      <w:jc w:val="both"/>
      <w:outlineLvl w:val="7"/>
    </w:pPr>
    <w:rPr>
      <w:rFonts w:ascii="Arial" w:hAnsi="Arial"/>
      <w:i/>
      <w:sz w:val="20"/>
    </w:rPr>
  </w:style>
  <w:style w:type="paragraph" w:styleId="Heading9">
    <w:name w:val="heading 9"/>
    <w:basedOn w:val="Normal"/>
    <w:next w:val="Normal"/>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Indent"/>
    <w:pPr>
      <w:tabs>
        <w:tab w:val="center" w:pos="4153"/>
        <w:tab w:val="right" w:pos="8306"/>
      </w:tabs>
    </w:pPr>
  </w:style>
  <w:style w:type="paragraph" w:styleId="Footer">
    <w:name w:val="footer"/>
    <w:basedOn w:val="Normal"/>
    <w:pPr>
      <w:tabs>
        <w:tab w:val="center" w:pos="4153"/>
        <w:tab w:val="right" w:pos="8306"/>
      </w:tabs>
    </w:pPr>
  </w:style>
  <w:style w:type="paragraph" w:styleId="Caption">
    <w:name w:val="caption"/>
    <w:basedOn w:val="Normal"/>
    <w:next w:val="Normal"/>
    <w:qFormat/>
    <w:rsid w:val="001B76E9"/>
    <w:pPr>
      <w:spacing w:before="120" w:after="240"/>
    </w:pPr>
    <w:rPr>
      <w:rFonts w:ascii="Arial" w:hAnsi="Arial" w:cs="Arial"/>
      <w:b/>
      <w:bCs/>
      <w:i/>
      <w:sz w:val="20"/>
    </w:rPr>
  </w:style>
  <w:style w:type="paragraph" w:styleId="TOC2">
    <w:name w:val="toc 2"/>
    <w:basedOn w:val="Normal"/>
    <w:next w:val="Normal"/>
    <w:uiPriority w:val="39"/>
    <w:pPr>
      <w:tabs>
        <w:tab w:val="right" w:pos="851"/>
        <w:tab w:val="right" w:leader="dot" w:pos="9072"/>
      </w:tabs>
      <w:ind w:left="850" w:hanging="510"/>
    </w:pPr>
    <w:rPr>
      <w:rFonts w:ascii="Arial" w:hAnsi="Arial"/>
    </w:rPr>
  </w:style>
  <w:style w:type="paragraph" w:styleId="TOC3">
    <w:name w:val="toc 3"/>
    <w:basedOn w:val="Normal"/>
    <w:next w:val="Normal"/>
    <w:uiPriority w:val="39"/>
    <w:pPr>
      <w:tabs>
        <w:tab w:val="right" w:pos="1588"/>
        <w:tab w:val="right" w:leader="dot" w:pos="9072"/>
      </w:tabs>
      <w:spacing w:before="60"/>
      <w:ind w:left="1587" w:hanging="680"/>
    </w:pPr>
    <w:rPr>
      <w:rFonts w:ascii="Arial" w:hAnsi="Arial"/>
    </w:rPr>
  </w:style>
  <w:style w:type="paragraph" w:styleId="TOC4">
    <w:name w:val="toc 4"/>
    <w:basedOn w:val="Normal"/>
    <w:next w:val="Normal"/>
    <w:autoRedefine/>
    <w:semiHidden/>
    <w:pPr>
      <w:spacing w:before="60"/>
      <w:ind w:left="1627" w:hanging="907"/>
    </w:pPr>
    <w:rPr>
      <w:rFonts w:ascii="Arial" w:hAnsi="Arial"/>
      <w:sz w:val="20"/>
    </w:rPr>
  </w:style>
  <w:style w:type="paragraph" w:styleId="TOC5">
    <w:name w:val="toc 5"/>
    <w:basedOn w:val="Normal"/>
    <w:next w:val="Normal"/>
    <w:autoRedefine/>
    <w:semiHidden/>
    <w:pPr>
      <w:spacing w:before="60"/>
      <w:ind w:left="2064" w:hanging="1106"/>
    </w:pPr>
    <w:rPr>
      <w:rFonts w:ascii="Arial" w:hAnsi="Arial"/>
      <w:sz w:val="20"/>
    </w:rPr>
  </w:style>
  <w:style w:type="paragraph" w:styleId="TOC6">
    <w:name w:val="toc 6"/>
    <w:basedOn w:val="Normal"/>
    <w:next w:val="Normal"/>
    <w:autoRedefine/>
    <w:semiHidden/>
    <w:pPr>
      <w:spacing w:before="60"/>
      <w:ind w:left="2506" w:hanging="1304"/>
    </w:pPr>
    <w:rPr>
      <w:rFonts w:ascii="Arial" w:hAnsi="Arial"/>
      <w:sz w:val="20"/>
    </w:rPr>
  </w:style>
  <w:style w:type="paragraph" w:customStyle="1" w:styleId="Bulletstyle">
    <w:name w:val="Bullet style"/>
    <w:basedOn w:val="Normal"/>
    <w:autoRedefine/>
    <w:pPr>
      <w:numPr>
        <w:numId w:val="2"/>
      </w:numPr>
    </w:pPr>
  </w:style>
  <w:style w:type="paragraph" w:styleId="TOC1">
    <w:name w:val="toc 1"/>
    <w:basedOn w:val="Normal"/>
    <w:next w:val="Normal"/>
    <w:uiPriority w:val="39"/>
    <w:pPr>
      <w:tabs>
        <w:tab w:val="right" w:leader="dot" w:pos="9072"/>
      </w:tabs>
      <w:spacing w:before="120" w:after="120"/>
      <w:ind w:left="340" w:hanging="340"/>
    </w:pPr>
    <w:rPr>
      <w:rFonts w:ascii="Arial" w:hAnsi="Arial"/>
      <w:noProof/>
    </w:rPr>
  </w:style>
  <w:style w:type="paragraph" w:customStyle="1" w:styleId="TitleOther">
    <w:name w:val="TitleOther"/>
    <w:basedOn w:val="Heading1"/>
    <w:next w:val="Normal"/>
    <w:autoRedefine/>
    <w:rsid w:val="00C702E6"/>
    <w:pPr>
      <w:numPr>
        <w:numId w:val="0"/>
      </w:numPr>
      <w:outlineLvl w:val="9"/>
    </w:pPr>
    <w:rPr>
      <w:lang w:val="en-GB"/>
    </w:rPr>
  </w:style>
  <w:style w:type="paragraph" w:styleId="TOC9">
    <w:name w:val="toc 9"/>
    <w:basedOn w:val="Normal"/>
    <w:next w:val="Normal"/>
    <w:autoRedefine/>
    <w:semiHidden/>
    <w:pPr>
      <w:ind w:left="1920"/>
    </w:pPr>
    <w:rPr>
      <w:sz w:val="18"/>
    </w:rPr>
  </w:style>
  <w:style w:type="paragraph" w:customStyle="1" w:styleId="Basictitle">
    <w:name w:val="Basic title"/>
    <w:basedOn w:val="Heading1"/>
    <w:next w:val="Normal"/>
    <w:autoRedefine/>
    <w:pPr>
      <w:numPr>
        <w:numId w:val="0"/>
      </w:numPr>
    </w:pPr>
  </w:style>
  <w:style w:type="paragraph" w:styleId="CommentText">
    <w:name w:val="annotation text"/>
    <w:basedOn w:val="Normal"/>
    <w:semiHidden/>
    <w:rPr>
      <w:sz w:val="20"/>
    </w:rPr>
  </w:style>
  <w:style w:type="paragraph" w:customStyle="1" w:styleId="Appendixtitle">
    <w:name w:val="Appendix title"/>
    <w:basedOn w:val="Normal"/>
    <w:next w:val="Normal"/>
    <w:autoRedefine/>
    <w:pPr>
      <w:keepNext/>
      <w:keepLines/>
      <w:spacing w:before="480" w:after="240"/>
    </w:pPr>
    <w:rPr>
      <w:rFonts w:ascii="Arial" w:hAnsi="Arial"/>
      <w:b/>
      <w:kern w:val="28"/>
      <w:sz w:val="28"/>
    </w:rPr>
  </w:style>
  <w:style w:type="character" w:styleId="CommentReference">
    <w:name w:val="annotation reference"/>
    <w:semiHidden/>
    <w:rPr>
      <w:sz w:val="16"/>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character" w:customStyle="1" w:styleId="MTEquationSection">
    <w:name w:val="MTEquationSection"/>
    <w:rPr>
      <w:vanish/>
      <w:color w:val="FF0000"/>
    </w:rPr>
  </w:style>
  <w:style w:type="paragraph" w:styleId="BalloonText">
    <w:name w:val="Balloon Text"/>
    <w:basedOn w:val="Normal"/>
    <w:semiHidden/>
    <w:rPr>
      <w:rFonts w:ascii="Tahoma" w:hAnsi="Tahoma" w:cs="Tahoma"/>
      <w:sz w:val="16"/>
      <w:szCs w:val="16"/>
    </w:rPr>
  </w:style>
  <w:style w:type="paragraph" w:customStyle="1" w:styleId="Covertitle">
    <w:name w:val="Cover title"/>
    <w:rPr>
      <w:rFonts w:ascii="Arial" w:hAnsi="Arial"/>
      <w:b/>
      <w:noProof/>
      <w:sz w:val="40"/>
      <w:lang w:eastAsia="en-US"/>
    </w:rPr>
  </w:style>
  <w:style w:type="character" w:styleId="PageNumber">
    <w:name w:val="page number"/>
    <w:basedOn w:val="DefaultParagraphFont"/>
    <w:rsid w:val="00443CA0"/>
  </w:style>
  <w:style w:type="paragraph" w:styleId="NormalIndent">
    <w:name w:val="Normal Indent"/>
    <w:basedOn w:val="Normal"/>
    <w:rsid w:val="00C54B6E"/>
    <w:pPr>
      <w:spacing w:after="200"/>
    </w:pPr>
  </w:style>
  <w:style w:type="table" w:styleId="TableGrid">
    <w:name w:val="Table Grid"/>
    <w:basedOn w:val="TableNormal"/>
    <w:rsid w:val="001F363A"/>
    <w:rPr>
      <w:rFonts w:ascii="Tms Rmn"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DF74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MTablename">
    <w:name w:val="NM Table name"/>
    <w:basedOn w:val="NMFigurename"/>
    <w:autoRedefine/>
    <w:rsid w:val="00216D88"/>
    <w:pPr>
      <w:numPr>
        <w:numId w:val="15"/>
      </w:numPr>
      <w:tabs>
        <w:tab w:val="num" w:pos="284"/>
      </w:tabs>
      <w:ind w:left="1021" w:hanging="737"/>
    </w:pPr>
  </w:style>
  <w:style w:type="paragraph" w:customStyle="1" w:styleId="NMFigurename">
    <w:name w:val="NM Figure name"/>
    <w:basedOn w:val="Normal"/>
    <w:link w:val="NMFigurenameCharChar"/>
    <w:autoRedefine/>
    <w:rsid w:val="00216D88"/>
    <w:pPr>
      <w:numPr>
        <w:numId w:val="16"/>
      </w:numPr>
      <w:spacing w:before="120" w:after="120"/>
    </w:pPr>
    <w:rPr>
      <w:rFonts w:ascii="Arial" w:hAnsi="Arial"/>
      <w:i/>
      <w:sz w:val="20"/>
      <w:lang w:val="en-GB"/>
    </w:rPr>
  </w:style>
  <w:style w:type="character" w:customStyle="1" w:styleId="NMFigurenameCharChar">
    <w:name w:val="NM Figure name Char Char"/>
    <w:link w:val="NMFigurename"/>
    <w:rsid w:val="00216D88"/>
    <w:rPr>
      <w:rFonts w:ascii="Arial" w:hAnsi="Arial"/>
      <w:i/>
      <w:lang w:val="en-GB" w:eastAsia="en-US" w:bidi="ar-SA"/>
    </w:rPr>
  </w:style>
  <w:style w:type="paragraph" w:styleId="TableofFigures">
    <w:name w:val="table of figures"/>
    <w:basedOn w:val="Normal"/>
    <w:next w:val="Normal"/>
    <w:uiPriority w:val="99"/>
    <w:rsid w:val="001E46E4"/>
  </w:style>
  <w:style w:type="character" w:styleId="Hyperlink">
    <w:name w:val="Hyperlink"/>
    <w:uiPriority w:val="99"/>
    <w:unhideWhenUsed/>
    <w:rsid w:val="001E46E4"/>
    <w:rPr>
      <w:color w:val="0000FF"/>
      <w:u w:val="single"/>
    </w:rPr>
  </w:style>
  <w:style w:type="table" w:styleId="TableClassic3">
    <w:name w:val="Table Classic 3"/>
    <w:basedOn w:val="TableNormal"/>
    <w:rsid w:val="00E62F0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apple-style-span">
    <w:name w:val="apple-style-span"/>
    <w:rsid w:val="00EF7D2F"/>
  </w:style>
  <w:style w:type="paragraph" w:styleId="FootnoteText">
    <w:name w:val="footnote text"/>
    <w:basedOn w:val="Normal"/>
    <w:link w:val="FootnoteTextChar"/>
    <w:rsid w:val="00EE5A8E"/>
    <w:rPr>
      <w:sz w:val="20"/>
    </w:rPr>
  </w:style>
  <w:style w:type="character" w:customStyle="1" w:styleId="FootnoteTextChar">
    <w:name w:val="Footnote Text Char"/>
    <w:link w:val="FootnoteText"/>
    <w:rsid w:val="00EE5A8E"/>
    <w:rPr>
      <w:lang w:eastAsia="en-US"/>
    </w:rPr>
  </w:style>
  <w:style w:type="character" w:styleId="FootnoteReference">
    <w:name w:val="footnote reference"/>
    <w:rsid w:val="00EE5A8E"/>
    <w:rPr>
      <w:vertAlign w:val="superscript"/>
    </w:rPr>
  </w:style>
  <w:style w:type="character" w:customStyle="1" w:styleId="Heading2Char">
    <w:name w:val="Heading 2 Char"/>
    <w:link w:val="Heading2"/>
    <w:rsid w:val="00E751C2"/>
    <w:rPr>
      <w:rFonts w:ascii="Cambria" w:hAnsi="Cambria"/>
      <w:b/>
      <w:bCs/>
      <w:i/>
      <w:iCs/>
      <w:sz w:val="28"/>
      <w:szCs w:val="28"/>
      <w:lang w:eastAsia="en-US"/>
    </w:rPr>
  </w:style>
  <w:style w:type="paragraph" w:styleId="ListParagraph">
    <w:name w:val="List Paragraph"/>
    <w:basedOn w:val="Normal"/>
    <w:uiPriority w:val="34"/>
    <w:qFormat/>
    <w:rsid w:val="00661F36"/>
    <w:pPr>
      <w:ind w:left="1304"/>
    </w:pPr>
  </w:style>
  <w:style w:type="paragraph" w:styleId="HTMLPreformatted">
    <w:name w:val="HTML Preformatted"/>
    <w:basedOn w:val="Normal"/>
    <w:link w:val="HTMLPreformattedChar"/>
    <w:uiPriority w:val="99"/>
    <w:rsid w:val="00467136"/>
    <w:rPr>
      <w:rFonts w:ascii="Courier New" w:hAnsi="Courier New" w:cs="Courier New"/>
      <w:sz w:val="20"/>
    </w:rPr>
  </w:style>
  <w:style w:type="character" w:customStyle="1" w:styleId="HTMLPreformattedChar">
    <w:name w:val="HTML Preformatted Char"/>
    <w:link w:val="HTMLPreformatted"/>
    <w:uiPriority w:val="99"/>
    <w:rsid w:val="00467136"/>
    <w:rPr>
      <w:rFonts w:ascii="Courier New" w:hAnsi="Courier New" w:cs="Courier New"/>
      <w:lang w:eastAsia="en-US"/>
    </w:rPr>
  </w:style>
  <w:style w:type="character" w:customStyle="1" w:styleId="apple-converted-space">
    <w:name w:val="apple-converted-space"/>
    <w:rsid w:val="00990BDC"/>
  </w:style>
  <w:style w:type="paragraph" w:styleId="NormalWeb">
    <w:name w:val="Normal (Web)"/>
    <w:basedOn w:val="Normal"/>
    <w:uiPriority w:val="99"/>
    <w:unhideWhenUsed/>
    <w:rsid w:val="002E2660"/>
    <w:pPr>
      <w:spacing w:before="100" w:beforeAutospacing="1" w:after="100" w:afterAutospacing="1"/>
      <w:ind w:left="0"/>
    </w:pPr>
    <w:rPr>
      <w:szCs w:val="24"/>
      <w:lang w:eastAsia="fi-FI"/>
    </w:rPr>
  </w:style>
  <w:style w:type="character" w:styleId="Strong">
    <w:name w:val="Strong"/>
    <w:uiPriority w:val="22"/>
    <w:qFormat/>
    <w:rsid w:val="002E2660"/>
    <w:rPr>
      <w:b/>
      <w:bCs/>
    </w:rPr>
  </w:style>
  <w:style w:type="character" w:customStyle="1" w:styleId="WW8Num25z0">
    <w:name w:val="WW8Num25z0"/>
    <w:rsid w:val="0021533A"/>
    <w:rPr>
      <w:rFonts w:ascii="Wingdings" w:eastAsia="Times New Roman" w:hAnsi="Wingdings" w:cs="Times New Roman"/>
    </w:rPr>
  </w:style>
  <w:style w:type="paragraph" w:styleId="Quote">
    <w:name w:val="Quote"/>
    <w:basedOn w:val="Normal"/>
    <w:next w:val="Normal"/>
    <w:link w:val="QuoteChar"/>
    <w:uiPriority w:val="29"/>
    <w:qFormat/>
    <w:rsid w:val="004C4BBE"/>
    <w:rPr>
      <w:i/>
      <w:iCs/>
      <w:color w:val="000000" w:themeColor="text1"/>
    </w:rPr>
  </w:style>
  <w:style w:type="character" w:customStyle="1" w:styleId="QuoteChar">
    <w:name w:val="Quote Char"/>
    <w:basedOn w:val="DefaultParagraphFont"/>
    <w:link w:val="Quote"/>
    <w:uiPriority w:val="29"/>
    <w:rsid w:val="004C4BBE"/>
    <w:rPr>
      <w:i/>
      <w:iCs/>
      <w:color w:val="000000" w:themeColor="text1"/>
      <w:sz w:val="24"/>
      <w:lang w:val="fi-FI" w:eastAsia="en-US"/>
    </w:rPr>
  </w:style>
  <w:style w:type="paragraph" w:styleId="Bibliography">
    <w:name w:val="Bibliography"/>
    <w:basedOn w:val="Normal"/>
    <w:next w:val="Normal"/>
    <w:uiPriority w:val="37"/>
    <w:unhideWhenUsed/>
    <w:rsid w:val="00C50BB3"/>
  </w:style>
  <w:style w:type="character" w:customStyle="1" w:styleId="Heading1Char">
    <w:name w:val="Heading 1 Char"/>
    <w:basedOn w:val="DefaultParagraphFont"/>
    <w:link w:val="Heading1"/>
    <w:uiPriority w:val="9"/>
    <w:rsid w:val="00356603"/>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0354">
      <w:bodyDiv w:val="1"/>
      <w:marLeft w:val="0"/>
      <w:marRight w:val="0"/>
      <w:marTop w:val="0"/>
      <w:marBottom w:val="0"/>
      <w:divBdr>
        <w:top w:val="none" w:sz="0" w:space="0" w:color="auto"/>
        <w:left w:val="none" w:sz="0" w:space="0" w:color="auto"/>
        <w:bottom w:val="none" w:sz="0" w:space="0" w:color="auto"/>
        <w:right w:val="none" w:sz="0" w:space="0" w:color="auto"/>
      </w:divBdr>
    </w:div>
    <w:div w:id="80952765">
      <w:bodyDiv w:val="1"/>
      <w:marLeft w:val="0"/>
      <w:marRight w:val="0"/>
      <w:marTop w:val="0"/>
      <w:marBottom w:val="0"/>
      <w:divBdr>
        <w:top w:val="none" w:sz="0" w:space="0" w:color="auto"/>
        <w:left w:val="none" w:sz="0" w:space="0" w:color="auto"/>
        <w:bottom w:val="none" w:sz="0" w:space="0" w:color="auto"/>
        <w:right w:val="none" w:sz="0" w:space="0" w:color="auto"/>
      </w:divBdr>
    </w:div>
    <w:div w:id="164371058">
      <w:bodyDiv w:val="1"/>
      <w:marLeft w:val="0"/>
      <w:marRight w:val="0"/>
      <w:marTop w:val="0"/>
      <w:marBottom w:val="0"/>
      <w:divBdr>
        <w:top w:val="none" w:sz="0" w:space="0" w:color="auto"/>
        <w:left w:val="none" w:sz="0" w:space="0" w:color="auto"/>
        <w:bottom w:val="none" w:sz="0" w:space="0" w:color="auto"/>
        <w:right w:val="none" w:sz="0" w:space="0" w:color="auto"/>
      </w:divBdr>
    </w:div>
    <w:div w:id="308900500">
      <w:bodyDiv w:val="1"/>
      <w:marLeft w:val="0"/>
      <w:marRight w:val="0"/>
      <w:marTop w:val="0"/>
      <w:marBottom w:val="0"/>
      <w:divBdr>
        <w:top w:val="none" w:sz="0" w:space="0" w:color="auto"/>
        <w:left w:val="none" w:sz="0" w:space="0" w:color="auto"/>
        <w:bottom w:val="none" w:sz="0" w:space="0" w:color="auto"/>
        <w:right w:val="none" w:sz="0" w:space="0" w:color="auto"/>
      </w:divBdr>
    </w:div>
    <w:div w:id="322517211">
      <w:bodyDiv w:val="1"/>
      <w:marLeft w:val="0"/>
      <w:marRight w:val="0"/>
      <w:marTop w:val="0"/>
      <w:marBottom w:val="0"/>
      <w:divBdr>
        <w:top w:val="none" w:sz="0" w:space="0" w:color="auto"/>
        <w:left w:val="none" w:sz="0" w:space="0" w:color="auto"/>
        <w:bottom w:val="none" w:sz="0" w:space="0" w:color="auto"/>
        <w:right w:val="none" w:sz="0" w:space="0" w:color="auto"/>
      </w:divBdr>
    </w:div>
    <w:div w:id="375469292">
      <w:bodyDiv w:val="1"/>
      <w:marLeft w:val="0"/>
      <w:marRight w:val="0"/>
      <w:marTop w:val="0"/>
      <w:marBottom w:val="0"/>
      <w:divBdr>
        <w:top w:val="none" w:sz="0" w:space="0" w:color="auto"/>
        <w:left w:val="none" w:sz="0" w:space="0" w:color="auto"/>
        <w:bottom w:val="none" w:sz="0" w:space="0" w:color="auto"/>
        <w:right w:val="none" w:sz="0" w:space="0" w:color="auto"/>
      </w:divBdr>
    </w:div>
    <w:div w:id="377241239">
      <w:bodyDiv w:val="1"/>
      <w:marLeft w:val="0"/>
      <w:marRight w:val="0"/>
      <w:marTop w:val="0"/>
      <w:marBottom w:val="0"/>
      <w:divBdr>
        <w:top w:val="none" w:sz="0" w:space="0" w:color="auto"/>
        <w:left w:val="none" w:sz="0" w:space="0" w:color="auto"/>
        <w:bottom w:val="none" w:sz="0" w:space="0" w:color="auto"/>
        <w:right w:val="none" w:sz="0" w:space="0" w:color="auto"/>
      </w:divBdr>
    </w:div>
    <w:div w:id="409154635">
      <w:bodyDiv w:val="1"/>
      <w:marLeft w:val="480"/>
      <w:marRight w:val="480"/>
      <w:marTop w:val="480"/>
      <w:marBottom w:val="48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720591473">
      <w:bodyDiv w:val="1"/>
      <w:marLeft w:val="0"/>
      <w:marRight w:val="0"/>
      <w:marTop w:val="0"/>
      <w:marBottom w:val="0"/>
      <w:divBdr>
        <w:top w:val="none" w:sz="0" w:space="0" w:color="auto"/>
        <w:left w:val="none" w:sz="0" w:space="0" w:color="auto"/>
        <w:bottom w:val="none" w:sz="0" w:space="0" w:color="auto"/>
        <w:right w:val="none" w:sz="0" w:space="0" w:color="auto"/>
      </w:divBdr>
    </w:div>
    <w:div w:id="784736644">
      <w:bodyDiv w:val="1"/>
      <w:marLeft w:val="0"/>
      <w:marRight w:val="0"/>
      <w:marTop w:val="0"/>
      <w:marBottom w:val="0"/>
      <w:divBdr>
        <w:top w:val="none" w:sz="0" w:space="0" w:color="auto"/>
        <w:left w:val="none" w:sz="0" w:space="0" w:color="auto"/>
        <w:bottom w:val="none" w:sz="0" w:space="0" w:color="auto"/>
        <w:right w:val="none" w:sz="0" w:space="0" w:color="auto"/>
      </w:divBdr>
    </w:div>
    <w:div w:id="1135951577">
      <w:bodyDiv w:val="1"/>
      <w:marLeft w:val="0"/>
      <w:marRight w:val="0"/>
      <w:marTop w:val="0"/>
      <w:marBottom w:val="0"/>
      <w:divBdr>
        <w:top w:val="none" w:sz="0" w:space="0" w:color="auto"/>
        <w:left w:val="none" w:sz="0" w:space="0" w:color="auto"/>
        <w:bottom w:val="none" w:sz="0" w:space="0" w:color="auto"/>
        <w:right w:val="none" w:sz="0" w:space="0" w:color="auto"/>
      </w:divBdr>
    </w:div>
    <w:div w:id="1280918550">
      <w:bodyDiv w:val="1"/>
      <w:marLeft w:val="0"/>
      <w:marRight w:val="0"/>
      <w:marTop w:val="0"/>
      <w:marBottom w:val="0"/>
      <w:divBdr>
        <w:top w:val="none" w:sz="0" w:space="0" w:color="auto"/>
        <w:left w:val="none" w:sz="0" w:space="0" w:color="auto"/>
        <w:bottom w:val="none" w:sz="0" w:space="0" w:color="auto"/>
        <w:right w:val="none" w:sz="0" w:space="0" w:color="auto"/>
      </w:divBdr>
    </w:div>
    <w:div w:id="1289700744">
      <w:bodyDiv w:val="1"/>
      <w:marLeft w:val="0"/>
      <w:marRight w:val="0"/>
      <w:marTop w:val="0"/>
      <w:marBottom w:val="0"/>
      <w:divBdr>
        <w:top w:val="none" w:sz="0" w:space="0" w:color="auto"/>
        <w:left w:val="none" w:sz="0" w:space="0" w:color="auto"/>
        <w:bottom w:val="none" w:sz="0" w:space="0" w:color="auto"/>
        <w:right w:val="none" w:sz="0" w:space="0" w:color="auto"/>
      </w:divBdr>
    </w:div>
    <w:div w:id="1385327927">
      <w:bodyDiv w:val="1"/>
      <w:marLeft w:val="0"/>
      <w:marRight w:val="0"/>
      <w:marTop w:val="0"/>
      <w:marBottom w:val="0"/>
      <w:divBdr>
        <w:top w:val="none" w:sz="0" w:space="0" w:color="auto"/>
        <w:left w:val="none" w:sz="0" w:space="0" w:color="auto"/>
        <w:bottom w:val="none" w:sz="0" w:space="0" w:color="auto"/>
        <w:right w:val="none" w:sz="0" w:space="0" w:color="auto"/>
      </w:divBdr>
    </w:div>
    <w:div w:id="1432242306">
      <w:bodyDiv w:val="1"/>
      <w:marLeft w:val="0"/>
      <w:marRight w:val="0"/>
      <w:marTop w:val="0"/>
      <w:marBottom w:val="0"/>
      <w:divBdr>
        <w:top w:val="none" w:sz="0" w:space="0" w:color="auto"/>
        <w:left w:val="none" w:sz="0" w:space="0" w:color="auto"/>
        <w:bottom w:val="none" w:sz="0" w:space="0" w:color="auto"/>
        <w:right w:val="none" w:sz="0" w:space="0" w:color="auto"/>
      </w:divBdr>
    </w:div>
    <w:div w:id="1511677858">
      <w:bodyDiv w:val="1"/>
      <w:marLeft w:val="0"/>
      <w:marRight w:val="0"/>
      <w:marTop w:val="0"/>
      <w:marBottom w:val="0"/>
      <w:divBdr>
        <w:top w:val="none" w:sz="0" w:space="0" w:color="auto"/>
        <w:left w:val="none" w:sz="0" w:space="0" w:color="auto"/>
        <w:bottom w:val="none" w:sz="0" w:space="0" w:color="auto"/>
        <w:right w:val="none" w:sz="0" w:space="0" w:color="auto"/>
      </w:divBdr>
    </w:div>
    <w:div w:id="1615288766">
      <w:bodyDiv w:val="1"/>
      <w:marLeft w:val="0"/>
      <w:marRight w:val="0"/>
      <w:marTop w:val="0"/>
      <w:marBottom w:val="0"/>
      <w:divBdr>
        <w:top w:val="none" w:sz="0" w:space="0" w:color="auto"/>
        <w:left w:val="none" w:sz="0" w:space="0" w:color="auto"/>
        <w:bottom w:val="none" w:sz="0" w:space="0" w:color="auto"/>
        <w:right w:val="none" w:sz="0" w:space="0" w:color="auto"/>
      </w:divBdr>
    </w:div>
    <w:div w:id="1651977844">
      <w:bodyDiv w:val="1"/>
      <w:marLeft w:val="0"/>
      <w:marRight w:val="0"/>
      <w:marTop w:val="0"/>
      <w:marBottom w:val="0"/>
      <w:divBdr>
        <w:top w:val="none" w:sz="0" w:space="0" w:color="auto"/>
        <w:left w:val="none" w:sz="0" w:space="0" w:color="auto"/>
        <w:bottom w:val="none" w:sz="0" w:space="0" w:color="auto"/>
        <w:right w:val="none" w:sz="0" w:space="0" w:color="auto"/>
      </w:divBdr>
    </w:div>
    <w:div w:id="1654748860">
      <w:bodyDiv w:val="1"/>
      <w:marLeft w:val="0"/>
      <w:marRight w:val="0"/>
      <w:marTop w:val="0"/>
      <w:marBottom w:val="0"/>
      <w:divBdr>
        <w:top w:val="none" w:sz="0" w:space="0" w:color="auto"/>
        <w:left w:val="none" w:sz="0" w:space="0" w:color="auto"/>
        <w:bottom w:val="none" w:sz="0" w:space="0" w:color="auto"/>
        <w:right w:val="none" w:sz="0" w:space="0" w:color="auto"/>
      </w:divBdr>
    </w:div>
    <w:div w:id="1966735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8" Type="http://schemas.openxmlformats.org/officeDocument/2006/relationships/hyperlink" Target="http://www.adobe.com/products/digital-editions.html" TargetMode="External"/><Relationship Id="rId13" Type="http://schemas.openxmlformats.org/officeDocument/2006/relationships/hyperlink" Target="http://www.defectivebydesign.org/blog/1248" TargetMode="External"/><Relationship Id="rId18" Type="http://schemas.openxmlformats.org/officeDocument/2006/relationships/hyperlink" Target="http://www.baenebooks.com/t-DRM.aspx" TargetMode="External"/><Relationship Id="rId3" Type="http://schemas.openxmlformats.org/officeDocument/2006/relationships/hyperlink" Target="http://www.amazon.com/gp/feature.html?ie=UTF8&amp;docId=1000493771" TargetMode="External"/><Relationship Id="rId21" Type="http://schemas.openxmlformats.org/officeDocument/2006/relationships/hyperlink" Target="http://piraattipuolue.fi/english" TargetMode="External"/><Relationship Id="rId7" Type="http://schemas.openxmlformats.org/officeDocument/2006/relationships/hyperlink" Target="http://www.adobe.com/products/content-server.html" TargetMode="External"/><Relationship Id="rId12" Type="http://schemas.openxmlformats.org/officeDocument/2006/relationships/hyperlink" Target="http://calibre-ebook.com/about" TargetMode="External"/><Relationship Id="rId17" Type="http://schemas.openxmlformats.org/officeDocument/2006/relationships/hyperlink" Target="http://weightlessbooks.com/about/" TargetMode="External"/><Relationship Id="rId2" Type="http://schemas.openxmlformats.org/officeDocument/2006/relationships/hyperlink" Target="http://www.wipo.int/about-wipo/en/" TargetMode="External"/><Relationship Id="rId16" Type="http://schemas.openxmlformats.org/officeDocument/2006/relationships/hyperlink" Target="https://www.vm.fi/vm/en/10_taxation/04_value_added_tax/index.jsp" TargetMode="External"/><Relationship Id="rId20" Type="http://schemas.openxmlformats.org/officeDocument/2006/relationships/hyperlink" Target="http://storybundle.com/" TargetMode="External"/><Relationship Id="rId1" Type="http://schemas.openxmlformats.org/officeDocument/2006/relationships/hyperlink" Target="http://www.enthrill.com/pubtech" TargetMode="External"/><Relationship Id="rId6" Type="http://schemas.openxmlformats.org/officeDocument/2006/relationships/hyperlink" Target="http://www.microsoft.com/playready/" TargetMode="External"/><Relationship Id="rId11" Type="http://schemas.openxmlformats.org/officeDocument/2006/relationships/hyperlink" Target="http://www.intertrust.com/technologies/patents" TargetMode="External"/><Relationship Id="rId5" Type="http://schemas.openxmlformats.org/officeDocument/2006/relationships/hyperlink" Target="http://www.marlin-community.com/technology/how_marlin_works" TargetMode="External"/><Relationship Id="rId15" Type="http://schemas.openxmlformats.org/officeDocument/2006/relationships/hyperlink" Target="http://appft1.uspto.gov/netacgi/nph-Parser?Sect1=PTO1&amp;Sect2=HITOFF&amp;d=PG01&amp;p=1&amp;u=/netahtml/PTO/srchnum.html&amp;r=1&amp;f=G&amp;l=50&amp;s1=20060059096.PGNR" TargetMode="External"/><Relationship Id="rId10" Type="http://schemas.openxmlformats.org/officeDocument/2006/relationships/hyperlink" Target="http://www.epubor.com/adobe-digital-editions-ade-drm-removal.html" TargetMode="External"/><Relationship Id="rId19" Type="http://schemas.openxmlformats.org/officeDocument/2006/relationships/hyperlink" Target="http://www.humblebundle.com" TargetMode="External"/><Relationship Id="rId4" Type="http://schemas.openxmlformats.org/officeDocument/2006/relationships/hyperlink" Target="https://itunes.apple.com/us/app/ibooks/id364709193?mt=8" TargetMode="External"/><Relationship Id="rId9" Type="http://schemas.openxmlformats.org/officeDocument/2006/relationships/hyperlink" Target="http://www.adobe.com/devnet/readermobile.html" TargetMode="External"/><Relationship Id="rId14" Type="http://schemas.openxmlformats.org/officeDocument/2006/relationships/hyperlink" Target="http://www.defectivebydesign.org/node/2250" TargetMode="External"/><Relationship Id="rId22" Type="http://schemas.openxmlformats.org/officeDocument/2006/relationships/hyperlink" Target="http://www.ejpd.admin.ch/content/ejpd/fr/home/dokumentation/mi/2012/2012-08-0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Reading\drm\doc\d1324-automatic-metadata-accumul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DPg07</b:Tag>
    <b:SourceType>Book</b:SourceType>
    <b:Guid>{CA868524-5F30-421E-9DCA-47C4AABCF458}</b:Guid>
    <b:Title>Digital Rights Management : An Introduction</b:Title>
    <b:Year>2007</b:Year>
    <b:City>Hyderabad</b:City>
    <b:Publisher>Icfai University Press</b:Publisher>
    <b:Author>
      <b:Author>
        <b:NameList>
          <b:Person>
            <b:Last>Satish</b:Last>
            <b:First>D</b:First>
            <b:Middle>Pgdba</b:Middle>
          </b:Person>
        </b:NameList>
      </b:Author>
    </b:Author>
    <b:RefOrder>1</b:RefOrder>
  </b:Source>
  <b:Source>
    <b:Tag>Har00</b:Tag>
    <b:SourceType>ArticleInAPeriodical</b:SourceType>
    <b:Guid>{0AC9D1FE-5DD7-4F7C-8C6D-150990219FA6}</b:Guid>
    <b:Title>Digital rights management and watermarking of multimedia content for m-commerce applications</b:Title>
    <b:Year>2000</b:Year>
    <b:Author>
      <b:Author>
        <b:NameList>
          <b:Person>
            <b:Last>Hartung</b:Last>
            <b:First>Frank</b:First>
          </b:Person>
          <b:Person>
            <b:Last>Ramme</b:Last>
            <b:First>Friedhelm</b:First>
          </b:Person>
        </b:NameList>
      </b:Author>
      <b:Editor>
        <b:NameList>
          <b:Person>
            <b:Last>IEEE</b:Last>
          </b:Person>
        </b:NameList>
      </b:Editor>
    </b:Author>
    <b:PeriodicalTitle>Communications Magazine</b:PeriodicalTitle>
    <b:Month>November</b:Month>
    <b:Pages>78-84</b:Pages>
    <b:Volume>38</b:Volume>
    <b:Issue>11</b:Issue>
    <b:RefOrder>2</b:RefOrder>
  </b:Source>
  <b:Source>
    <b:Tag>Boš05</b:Tag>
    <b:SourceType>InternetSite</b:SourceType>
    <b:Guid>{855E4409-8947-417D-9BCF-75947DE927E8}</b:Guid>
    <b:Title>TIRAMISU: That’s unobtrusive DRM in the home domain</b:Title>
    <b:Year>2005</b:Year>
    <b:Author>
      <b:Author>
        <b:NameList>
          <b:Person>
            <b:Last>Marušič</b:Last>
            <b:First>Boštjan</b:First>
          </b:Person>
          <b:Person>
            <b:Last>Cuetos</b:Last>
            <b:First>Philippe</b:First>
            <b:Middle>de</b:Middle>
          </b:Person>
          <b:Person>
            <b:Last>Piron</b:Last>
            <b:First>Laurent</b:First>
          </b:Person>
          <b:Person>
            <b:Last>Lifshitz</b:Last>
            <b:First>Zvi</b:First>
          </b:Person>
        </b:NameList>
      </b:Author>
    </b:Author>
    <b:ProductionCompany>INDICARE</b:ProductionCompany>
    <b:YearAccessed>2012</b:YearAccessed>
    <b:MonthAccessed>November</b:MonthAccessed>
    <b:DayAccessed>14</b:DayAccessed>
    <b:URL>http://indicare.org/tiki-read_article.php?articleId=125</b:URL>
    <b:RefOrder>3</b:RefOrder>
  </b:Source>
  <b:Source>
    <b:Tag>Mar09</b:Tag>
    <b:SourceType>InternetSite</b:SourceType>
    <b:Guid>{F330E6F5-1CA9-4309-B0AE-5BEFBB5BB203}</b:Guid>
    <b:Author>
      <b:Author>
        <b:NameList>
          <b:Person>
            <b:Last>Daniels</b:Last>
            <b:First>Martyn</b:First>
          </b:Person>
        </b:NameList>
      </b:Author>
    </b:Author>
    <b:Title>Hard and Soft DRM: Part 1</b:Title>
    <b:Year>2009</b:Year>
    <b:YearAccessed>2013</b:YearAccessed>
    <b:MonthAccessed>January</b:MonthAccessed>
    <b:DayAccessed>18</b:DayAccessed>
    <b:URL>http://bookseller-association.blogspot.fi/2009/12/hard-and-soft-drm-part-1.html</b:URL>
    <b:RefOrder>4</b:RefOrder>
  </b:Source>
  <b:Source>
    <b:Tag>Bil12</b:Tag>
    <b:SourceType>InternetSite</b:SourceType>
    <b:Guid>{026C196E-6C33-4D14-9581-5CB3CBC6EC74}</b:Guid>
    <b:Author>
      <b:Author>
        <b:NameList>
          <b:Person>
            <b:Last>Rosenblatt</b:Last>
            <b:First>Bill</b:First>
          </b:Person>
        </b:NameList>
      </b:Author>
    </b:Author>
    <b:Title>EPUB Lightweight Content Protection: Use Cases &amp; Requirements</b:Title>
    <b:ProductionCompany>International Digital Publishing Forum</b:ProductionCompany>
    <b:Year>2012</b:Year>
    <b:YearAccessed>2012</b:YearAccessed>
    <b:MonthAccessed>May</b:MonthAccessed>
    <b:DayAccessed>28</b:DayAccessed>
    <b:URL>http://idpf.org/epub-content-protection</b:URL>
    <b:RefOrder>5</b:RefOrder>
  </b:Source>
  <b:Source>
    <b:Tag>Pet99</b:Tag>
    <b:SourceType>ArticleInAPeriodical</b:SourceType>
    <b:Guid>{850DEE8D-A5F8-4ADE-9301-73B241081B8C}</b:Guid>
    <b:Title>Information hiding-a survey</b:Title>
    <b:Year>1999</b:Year>
    <b:Month>July</b:Month>
    <b:Author>
      <b:Author>
        <b:NameList>
          <b:Person>
            <b:Last>Petitcolas</b:Last>
            <b:First>Fabien</b:First>
            <b:Middle>A. P.</b:Middle>
          </b:Person>
          <b:Person>
            <b:Last>Anderson</b:Last>
            <b:First>Ross</b:First>
            <b:Middle>J.</b:Middle>
          </b:Person>
          <b:Person>
            <b:Last>Kuhn</b:Last>
            <b:First>Markus</b:First>
            <b:Middle>G.</b:Middle>
          </b:Person>
        </b:NameList>
      </b:Author>
    </b:Author>
    <b:PeriodicalTitle>Proceedings of the IEEE</b:PeriodicalTitle>
    <b:Pages>1062 –1078</b:Pages>
    <b:Publisher>IEEE</b:Publisher>
    <b:Volume>87</b:Volume>
    <b:Issue>7</b:Issue>
    <b:RefOrder>6</b:RefOrder>
  </b:Source>
  <b:Source>
    <b:Tag>Ins01</b:Tag>
    <b:SourceType>DocumentFromInternetSite</b:SourceType>
    <b:Guid>{7B7EEB9E-00A8-49FE-BD09-D42C8C3049A4}</b:Guid>
    <b:Title> EMTM 553: E-commerce Systems - Lecture 7a: Digital Watermarking</b:Title>
    <b:Year>2001</b:Year>
    <b:YearAccessed>2012</b:YearAccessed>
    <b:MonthAccessed>November</b:MonthAccessed>
    <b:DayAccessed>15</b:DayAccessed>
    <b:URL>http://www.cis.upenn.edu/~lee/00emtm553/watermark.ppt</b:URL>
    <b:Author>
      <b:Author>
        <b:NameList>
          <b:Person>
            <b:Last>Lee</b:Last>
            <b:First>Insup</b:First>
          </b:Person>
        </b:NameList>
      </b:Author>
    </b:Author>
    <b:ProductionCompany>University of Pennsylvania</b:ProductionCompany>
    <b:Comments>(slide show presentation)</b:Comments>
    <b:RefOrder>7</b:RefOrder>
  </b:Source>
  <b:Source>
    <b:Tag>Bil121</b:Tag>
    <b:SourceType>InternetSite</b:SourceType>
    <b:Guid>{331E03FD-1034-447F-A1C4-9BD7F3415AAF}</b:Guid>
    <b:Title> EPUB Lightweight Content Protection: Request for Proposals</b:Title>
    <b:Year>2012</b:Year>
    <b:YearAccessed>2012</b:YearAccessed>
    <b:MonthAccessed>July</b:MonthAccessed>
    <b:DayAccessed>30</b:DayAccessed>
    <b:URL>http://idpf.org/epub-content-protection-rfp</b:URL>
    <b:Author>
      <b:Author>
        <b:NameList>
          <b:Person>
            <b:Last>Rosenblatt</b:Last>
            <b:First>Bill</b:First>
          </b:Person>
        </b:NameList>
      </b:Author>
    </b:Author>
    <b:ProductionCompany>International Digital Publishing Forum</b:ProductionCompany>
    <b:RefOrder>9</b:RefOrder>
  </b:Source>
  <b:Source>
    <b:Tag>Mar091</b:Tag>
    <b:SourceType>InternetSite</b:SourceType>
    <b:Guid>{A30A4FCD-416A-4B52-9499-CFE7F4E774BA}</b:Guid>
    <b:Author>
      <b:Author>
        <b:NameList>
          <b:Person>
            <b:Last>Daniels</b:Last>
            <b:First>Martyn</b:First>
          </b:Person>
        </b:NameList>
      </b:Author>
    </b:Author>
    <b:Title>Hard and Soft DRM: Part 2</b:Title>
    <b:Year>2009</b:Year>
    <b:YearAccessed>2012</b:YearAccessed>
    <b:MonthAccessed>January</b:MonthAccessed>
    <b:DayAccessed>18</b:DayAccessed>
    <b:URL>http://bookseller-association.blogspot.fi/2009/12/hard-and-soft-drm-part-2.html</b:URL>
    <b:RefOrder>10</b:RefOrder>
  </b:Source>
  <b:Source>
    <b:Tag>Wor96</b:Tag>
    <b:SourceType>InternetSite</b:SourceType>
    <b:Guid>{3A40B997-8248-4A44-8A95-9ECF48DFA9F8}</b:Guid>
    <b:Author>
      <b:Author>
        <b:Corporate>World Intellectual Property Organization</b:Corporate>
      </b:Author>
    </b:Author>
    <b:Title>WIPO Copyright Treaty</b:Title>
    <b:ProductionCompany>CLEA - Collection of Laws for Electronic Access</b:ProductionCompany>
    <b:Year>1996</b:Year>
    <b:YearAccessed>2012</b:YearAccessed>
    <b:MonthAccessed>February</b:MonthAccessed>
    <b:DayAccessed>28</b:DayAccessed>
    <b:URL>http://www.wipo.int/wipolex/en/treaties/text.jsp?file_id=177635</b:URL>
    <b:RefOrder>11</b:RefOrder>
  </b:Source>
  <b:Source>
    <b:Tag>Eur01</b:Tag>
    <b:SourceType>InternetSite</b:SourceType>
    <b:Guid>{0A2C50AB-DE75-4A0E-BD8D-C4034C7D562D}</b:Guid>
    <b:Author>
      <b:Author>
        <b:Corporate>European Parliament, Council</b:Corporate>
      </b:Author>
    </b:Author>
    <b:Title>DIRECTIVE 2001/29/EC OF THE EUROPEAN PARLIAMENT AND OF THE COUNCIL of 22 May 2001 on the harmonisation of certain aspects of copyright and related rights in the information society</b:Title>
    <b:ProductionCompany>EUR-Lex, http://eur-lex.europa.eu/</b:ProductionCompany>
    <b:Year>2001</b:Year>
    <b:YearAccessed>2012</b:YearAccessed>
    <b:MonthAccessed>February</b:MonthAccessed>
    <b:DayAccessed>22</b:DayAccessed>
    <b:URL>http://eur-lex.europa.eu/LexUriServ/LexUriServ.do?uri=OJ:L:2001:167:0010:0019:EN:PDF</b:URL>
    <b:RefOrder>12</b:RefOrder>
  </b:Source>
  <b:Source>
    <b:Tag>Min10</b:Tag>
    <b:SourceType>InternetSite</b:SourceType>
    <b:Guid>{728AE667-821D-4BBC-8D7A-F497F90D73C5}</b:Guid>
    <b:Author>
      <b:Author>
        <b:Corporate>Ministry of Education and Culture</b:Corporate>
      </b:Author>
    </b:Author>
    <b:Title>FINLAND COPYRIGHT LEGISLATION 2010, Unofficial Translations in English</b:Title>
    <b:ProductionCompany>Finlex.fi / Ministry of Justice and Edita Publishing</b:ProductionCompany>
    <b:Year>2010</b:Year>
    <b:YearAccessed>2012</b:YearAccessed>
    <b:MonthAccessed>February</b:MonthAccessed>
    <b:DayAccessed>27</b:DayAccessed>
    <b:URL>http://www.finlex.fi/en/laki/kaannokset/1961/en19610404.pdf</b:URL>
    <b:RefOrder>13</b:RefOrder>
  </b:Source>
  <b:Source>
    <b:Tag>Sen98</b:Tag>
    <b:SourceType>InternetSite</b:SourceType>
    <b:Guid>{80D3BCD6-5240-49F9-BB75-F9C6931E047D}</b:Guid>
    <b:Author>
      <b:Author>
        <b:Corporate>Senate and House of Representatives of the United States of America</b:Corporate>
      </b:Author>
    </b:Author>
    <b:Title>Digital Millennium Copyright Act</b:Title>
    <b:ProductionCompany>GPO - U.S. Government Printing Office</b:ProductionCompany>
    <b:Year>1998</b:Year>
    <b:YearAccessed>2012</b:YearAccessed>
    <b:MonthAccessed>February</b:MonthAccessed>
    <b:DayAccessed>28</b:DayAccessed>
    <b:URL>http://frwebgate.access.gpo.gov/cgi- bin/getdoc.cgi?dbname=105_cong_public_laws&amp;docid=f:publ304.105.pdf</b:URL>
    <b:RefOrder>14</b:RefOrder>
  </b:Source>
  <b:Source>
    <b:Tag>Kev12</b:Tag>
    <b:SourceType>InternetSite</b:SourceType>
    <b:Guid>{D2F8A943-D59F-4FF7-BFD7-BB4389F37019}</b:Guid>
    <b:Author>
      <b:Author>
        <b:NameList>
          <b:Person>
            <b:Last>Franco</b:Last>
            <b:First>Kevin</b:First>
          </b:Person>
        </b:NameList>
      </b:Author>
    </b:Author>
    <b:Title> Packaged Digital Rights Messaging</b:Title>
    <b:Year>2012</b:Year>
    <b:YearAccessed>2012</b:YearAccessed>
    <b:MonthAccessed>Novemeber</b:MonthAccessed>
    <b:DayAccessed>15</b:DayAccessed>
    <b:URL>http://kevinfranco.blogspot.fi/2012/05/packaged-digital-rights- messaging.html</b:URL>
    <b:RefOrder>8</b:RefOrder>
  </b:Source>
  <b:Source>
    <b:Tag>Bil122</b:Tag>
    <b:SourceType>InternetSite</b:SourceType>
    <b:Guid>{AD71F81A-D2EA-4DB8-801C-EBEC94E93739}</b:Guid>
    <b:Author>
      <b:Author>
        <b:NameList>
          <b:Person>
            <b:Last>Rosenblatt</b:Last>
            <b:First>Bill</b:First>
          </b:Person>
        </b:NameList>
      </b:Author>
    </b:Author>
    <b:Title>The Harry Potter Watermarking Experiment</b:Title>
    <b:ProductionCompany>Copyright and Technology</b:ProductionCompany>
    <b:Year>2012</b:Year>
    <b:YearAccessed>2013</b:YearAccessed>
    <b:MonthAccessed>January</b:MonthAccessed>
    <b:DayAccessed>28</b:DayAccessed>
    <b:URL>http://copyrightandtechnology.com/2012/04/08/the-harry-potter-watermarking-experiment/</b:URL>
    <b:RefOrder>15</b:RefOrder>
  </b:Source>
  <b:Source>
    <b:Tag>Opi12</b:Tag>
    <b:SourceType>InternetSite</b:SourceType>
    <b:Guid>{458B4F1A-3E2C-40D5-8B00-A0DC5CC5C6C8}</b:Guid>
    <b:Author>
      <b:Author>
        <b:Corporate>OpinionWay</b:Corporate>
      </b:Author>
    </b:Author>
    <b:Title>Baromètre des usages du livre numérique - Vague 1—Mars 2012</b:Title>
    <b:ProductionCompany>Société Française des Intérêts des Auteurs de l'écrit (Sofia), Syndicat national de l'édition (Sne) and Société des Gens de lettres (SGDL)</b:ProductionCompany>
    <b:Year>2012</b:Year>
    <b:YearAccessed>2012</b:YearAccessed>
    <b:MonthAccessed>November</b:MonthAccessed>
    <b:DayAccessed>12</b:DayAccessed>
    <b:URL>http://www.opinion-way.com/pdf/opinionway_barometre_des_usages_du_livre_numerique_-_vague_1.pdf</b:URL>
    <b:Comments>(in French)</b:Comments>
    <b:RefOrder>16</b:RefOrder>
  </b:Source>
  <b:Source>
    <b:Tag>Ado12</b:Tag>
    <b:SourceType>InternetSite</b:SourceType>
    <b:Guid>{F460A2E5-AED2-426C-819C-911744BCBEF4}</b:Guid>
    <b:Title>Adobe PDF history</b:Title>
    <b:ProductionCompany>Adobe Systems Incorporated</b:ProductionCompany>
    <b:Year>2012</b:Year>
    <b:YearAccessed>2012</b:YearAccessed>
    <b:MonthAccessed>May</b:MonthAccessed>
    <b:DayAccessed>29</b:DayAccessed>
    <b:URL>http://www.adobe.com/products/acrobat/adobepdf.html</b:URL>
    <b:RefOrder>17</b:RefOrder>
  </b:Source>
  <b:Source>
    <b:Tag>EPU12</b:Tag>
    <b:SourceType>InternetSite</b:SourceType>
    <b:Guid>{50E61216-766E-4D6F-A505-747A3FD54894}</b:Guid>
    <b:Title>EPUB</b:Title>
    <b:ProductionCompany>International Digital Publishing Forum</b:ProductionCompany>
    <b:Year>2012</b:Year>
    <b:YearAccessed>2012</b:YearAccessed>
    <b:MonthAccessed>May</b:MonthAccessed>
    <b:DayAccessed>29</b:DayAccessed>
    <b:URL>http://idpf.org/epub</b:URL>
    <b:RefOrder>18</b:RefOrder>
  </b:Source>
  <b:Source>
    <b:Tag>Gar11</b:Tag>
    <b:SourceType>InternetSite</b:SourceType>
    <b:Guid>{355C0B65-741A-4E2C-A295-9A22665ACEE1}</b:Guid>
    <b:Author>
      <b:Author>
        <b:NameList>
          <b:Person>
            <b:Last>Conboy</b:Last>
            <b:First>Garth</b:First>
          </b:Person>
          <b:Person>
            <b:Last>Garrish</b:Last>
            <b:First>Matt</b:First>
          </b:Person>
          <b:Person>
            <b:Last>Gylling</b:Last>
            <b:First>Markus</b:First>
          </b:Person>
          <b:Person>
            <b:Last>McCoy</b:Last>
            <b:First>William</b:First>
          </b:Person>
          <b:Person>
            <b:Last>Makoto</b:Last>
            <b:First>MURATA</b:First>
          </b:Person>
          <b:Person>
            <b:Last>Weck</b:Last>
            <b:First>Daniel</b:First>
          </b:Person>
        </b:NameList>
      </b:Author>
    </b:Author>
    <b:Title>EPUB 3 Overview</b:Title>
    <b:ProductionCompany>International Digital Publishing Forum</b:ProductionCompany>
    <b:Year>2011</b:Year>
    <b:YearAccessed>2012</b:YearAccessed>
    <b:MonthAccessed>May</b:MonthAccessed>
    <b:DayAccessed>29</b:DayAccessed>
    <b:URL>http://idpf.org/epub/30/spec/epub30-overview.html</b:URL>
    <b:RefOrder>19</b:RefOrder>
  </b:Source>
  <b:Source>
    <b:Tag>Jam11</b:Tag>
    <b:SourceType>InternetSite</b:SourceType>
    <b:Guid>{87E5C1C8-4D15-402F-80CD-2DB628AAB41F}</b:Guid>
    <b:Author>
      <b:Author>
        <b:NameList>
          <b:Person>
            <b:Last>Pritchett</b:Last>
            <b:First>James</b:First>
          </b:Person>
          <b:Person>
            <b:Last>Ally</b:Last>
            <b:First>Learning</b:First>
          </b:Person>
          <b:Person>
            <b:Last>Gylling</b:Last>
            <b:First>Markus</b:First>
          </b:Person>
        </b:NameList>
      </b:Author>
    </b:Author>
    <b:Title>EPUB Open Container Format (OCF) 3.0</b:Title>
    <b:ProductionCompany>International Digital Publishing Forum</b:ProductionCompany>
    <b:Year>2011</b:Year>
    <b:YearAccessed>2012</b:YearAccessed>
    <b:MonthAccessed>May</b:MonthAccessed>
    <b:DayAccessed>29</b:DayAccessed>
    <b:URL>http://idpf.org/epub/30/spec/epub30-overview.html</b:URL>
    <b:RefOrder>20</b:RefOrder>
  </b:Source>
  <b:Source>
    <b:Tag>Req12</b:Tag>
    <b:SourceType>InternetSite</b:SourceType>
    <b:Guid>{154B3D93-5D86-4D62-B46A-8D876DB5DF63}</b:Guid>
    <b:Title>Request for Comments: Use Cases &amp; Requirements for Lightweight Content Protection for EPUB</b:Title>
    <b:ProductionCompany>International Digital Publishing Forum</b:ProductionCompany>
    <b:Year>2012</b:Year>
    <b:YearAccessed>2012</b:YearAccessed>
    <b:MonthAccessed>May</b:MonthAccessed>
    <b:DayAccessed>28</b:DayAccessed>
    <b:URL>http://idpf.org/lcp_draft_reqs_announce</b:URL>
    <b:RefOrder>21</b:RefOrder>
  </b:Source>
  <b:Source>
    <b:Tag>Abo13</b:Tag>
    <b:SourceType>InternetSite</b:SourceType>
    <b:Guid>{2AEDFEB2-EBCD-44C5-8E84-7BB12D53D673}</b:Guid>
    <b:Title>About Mobipocket</b:Title>
    <b:ProductionCompany>Mobipocket.com</b:ProductionCompany>
    <b:YearAccessed>2013</b:YearAccessed>
    <b:MonthAccessed>January</b:MonthAccessed>
    <b:DayAccessed>4</b:DayAccessed>
    <b:URL>http://www.mobipocket.com/en/Corporate/AboutMobipocket.asp?Language=EN</b:URL>
    <b:RefOrder>22</b:RefOrder>
  </b:Source>
  <b:Source>
    <b:Tag>Nat11</b:Tag>
    <b:SourceType>InternetSite</b:SourceType>
    <b:Guid>{9CAC57C1-8A70-45E5-9B09-5314DF7886F8}</b:Guid>
    <b:Author>
      <b:Author>
        <b:NameList>
          <b:Person>
            <b:Last>Hoffelder</b:Last>
            <b:First>Nate</b:First>
          </b:Person>
        </b:NameList>
      </b:Author>
    </b:Author>
    <b:Title>RIP: Mobipocket 2000-2011</b:Title>
    <b:ProductionCompany>The Digital Reader</b:ProductionCompany>
    <b:Year>2011</b:Year>
    <b:YearAccessed>2013</b:YearAccessed>
    <b:MonthAccessed>January</b:MonthAccessed>
    <b:DayAccessed>4</b:DayAccessed>
    <b:URL>http://www.the-digital-reader.com/2011/11/02/rip-mobipocket-2000-2011/#.UQqTjGf6NiK</b:URL>
    <b:RefOrder>23</b:RefOrder>
  </b:Source>
  <b:Source>
    <b:Tag>Kin12</b:Tag>
    <b:SourceType>InternetSite</b:SourceType>
    <b:Guid>{2143C82E-494E-4788-B976-93F38E76ECE0}</b:Guid>
    <b:Title>Kindle Format 8</b:Title>
    <b:ProductionCompany>Amazon.com, Inc</b:ProductionCompany>
    <b:YearAccessed>2012</b:YearAccessed>
    <b:MonthAccessed>January</b:MonthAccessed>
    <b:DayAccessed>4</b:DayAccessed>
    <b:URL>http://www.amazon.com/gp/feature.html?ie=UTF8&amp;docId=1000729511</b:URL>
    <b:RefOrder>24</b:RefOrder>
  </b:Source>
  <b:Source>
    <b:Tag>gla12</b:Tag>
    <b:SourceType>InternetSite</b:SourceType>
    <b:Guid>{2E5FB0C7-3B8D-402A-AFEE-F6E971007071}</b:Guid>
    <b:Author>
      <b:Author>
        <b:NameList>
          <b:Person>
            <b:Last>glazou</b:Last>
          </b:Person>
        </b:NameList>
      </b:Author>
    </b:Author>
    <b:Title>iBooks Author, a nice tool but...</b:Title>
    <b:ProductionCompany>Glazblog</b:ProductionCompany>
    <b:Year>2012</b:Year>
    <b:YearAccessed>2013</b:YearAccessed>
    <b:MonthAccessed>January</b:MonthAccessed>
    <b:DayAccessed>4</b:DayAccessed>
    <b:URL>http://www.glazman.org/weblog/dotclear/index.php?post/2012/01/20/iBooks-Author-a-nice-tool-but</b:URL>
    <b:RefOrder>25</b:RefOrder>
  </b:Source>
  <b:Source>
    <b:Tag>iBo13</b:Tag>
    <b:SourceType>InternetSite</b:SourceType>
    <b:Guid>{0FD4E1ED-3C99-44D8-933B-F7DAD05F1985}</b:Guid>
    <b:Title>iBooks Author: Publishing and distribution FAQ</b:Title>
    <b:ProductionCompany>Apple Inc</b:ProductionCompany>
    <b:YearAccessed>2013</b:YearAccessed>
    <b:MonthAccessed>January</b:MonthAccessed>
    <b:DayAccessed>4</b:DayAccessed>
    <b:URL>http://support.apple.com/kb/HT5071</b:URL>
    <b:RefOrder>26</b:RefOrder>
  </b:Source>
  <b:Source>
    <b:Tag>Mic08</b:Tag>
    <b:SourceType>InternetSite</b:SourceType>
    <b:Guid>{A163F6D4-1B3A-4150-A28B-671C89991CAD}</b:Guid>
    <b:Title>Microsoft PlayReady Content Access Technology White Paper</b:Title>
    <b:ProductionCompany>Microsoft Corporation</b:ProductionCompany>
    <b:Year>2008</b:Year>
    <b:YearAccessed>2012</b:YearAccessed>
    <b:MonthAccessed>December</b:MonthAccessed>
    <b:DayAccessed>18</b:DayAccessed>
    <b:URL> http://www.microsoft.com/playready/documents/</b:URL>
    <b:RefOrder>27</b:RefOrder>
  </b:Source>
  <b:Source>
    <b:Tag>Ado10</b:Tag>
    <b:SourceType>InternetSite</b:SourceType>
    <b:Guid>{EB3E5A38-7EAC-4817-BEDA-0F27D0C57DF4}</b:Guid>
    <b:Title>Adobe eBook Platform: Authoring and delivering eBooks across devices?</b:Title>
    <b:ProductionCompany>Adobe Systems Incorporated</b:ProductionCompany>
    <b:Year>2010</b:Year>
    <b:YearAccessed>2012</b:YearAccessed>
    <b:MonthAccessed>January</b:MonthAccessed>
    <b:DayAccessed>30</b:DayAccessed>
    <b:URL>http://wwwimages.adobe.com/www.adobe.com/content/dam/Adobe/en/products/content-server/pdfs/adobe-ebook-platform-whitepaper.pdf</b:URL>
    <b:RefOrder>28</b:RefOrder>
  </b:Source>
  <b:Source>
    <b:Tag>Ado101</b:Tag>
    <b:SourceType>InternetSite</b:SourceType>
    <b:Guid>{AC1F9E28-271C-4C03-9CCA-416728608AAE}</b:Guid>
    <b:Title>Adobe Digital Publishing Solution for eBooks</b:Title>
    <b:ProductionCompany>Adobe Systems Incorporated</b:ProductionCompany>
    <b:Year>2010</b:Year>
    <b:YearAccessed>2012</b:YearAccessed>
    <b:MonthAccessed>March</b:MonthAccessed>
    <b:DayAccessed>14</b:DayAccessed>
    <b:URL>http://www.adobe.com/digitalpublishing/ebook/</b:URL>
    <b:RefOrder>29</b:RefOrder>
  </b:Source>
  <b:Source>
    <b:Tag>Ado121</b:Tag>
    <b:SourceType>InternetSite</b:SourceType>
    <b:Guid>{5834FBF0-196C-4DDA-94EA-2970788112F8}</b:Guid>
    <b:Title>Adobe Content Server / Architecture</b:Title>
    <b:ProductionCompany>Adobe Systems Incorporated</b:ProductionCompany>
    <b:Year>2012</b:Year>
    <b:YearAccessed>2012</b:YearAccessed>
    <b:MonthAccessed>March</b:MonthAccessed>
    <b:DayAccessed>14</b:DayAccessed>
    <b:URL>http://www.adobe.com/products/content-server/architecture.html</b:URL>
    <b:RefOrder>30</b:RefOrder>
  </b:Source>
  <b:Source>
    <b:Tag>EdB12</b:Tag>
    <b:SourceType>InternetSite</b:SourceType>
    <b:Guid>{786D8BA2-D2B6-4A06-86F1-260F742611F0}</b:Guid>
    <b:Author>
      <b:Author>
        <b:NameList>
          <b:Person>
            <b:Last>Bott</b:Last>
            <b:First>Ed</b:First>
          </b:Person>
        </b:NameList>
      </b:Author>
    </b:Author>
    <b:Title>Closing thoughts on Apple’s greedy, "crazy evil" iBooks license</b:Title>
    <b:ProductionCompany>ZDNet</b:ProductionCompany>
    <b:Year>2012</b:Year>
    <b:YearAccessed>2012</b:YearAccessed>
    <b:MonthAccessed>March</b:MonthAccessed>
    <b:DayAccessed>20</b:DayAccessed>
    <b:URL>http://www.zdnet.com/blog/bott/closing-thoughts-on-apples-greedy-crazy-evil-ibooks-license/4414</b:URL>
    <b:RefOrder>31</b:RefOrder>
  </b:Source>
  <b:Source>
    <b:Tag>Ado07</b:Tag>
    <b:SourceType>InternetSite</b:SourceType>
    <b:Guid>{6CAEEF37-A58B-4DF7-99B6-6639580F84A7}</b:Guid>
    <b:Title> Adobe Digital Editions Forum - When will Linux version be released?</b:Title>
    <b:ProductionCompany>Adobe Systems Incorporated</b:ProductionCompany>
    <b:Year>2007</b:Year>
    <b:YearAccessed>2012</b:YearAccessed>
    <b:MonthAccessed>March</b:MonthAccessed>
    <b:DayAccessed>20</b:DayAccessed>
    <b:URL>http://forums.adobe.com/message/1230686</b:URL>
    <b:RefOrder>32</b:RefOrder>
  </b:Source>
  <b:Source>
    <b:Tag>Ado08</b:Tag>
    <b:SourceType>InternetSite</b:SourceType>
    <b:Guid>{16D59CD0-F052-4AA2-9A4C-E4EB216FB0C2}</b:Guid>
    <b:Title>Adobe Content Server Forum - ADEPT and Content Server 4 — MIA?</b:Title>
    <b:ProductionCompany>Adobe Systems Incorporated</b:ProductionCompany>
    <b:Year>2008</b:Year>
    <b:YearAccessed>2012</b:YearAccessed>
    <b:MonthAccessed>March</b:MonthAccessed>
    <b:DayAccessed>2</b:DayAccessed>
    <b:URL>http://forums.adobe.com/thread/312867</b:URL>
    <b:RefOrder>33</b:RefOrder>
  </b:Source>
  <b:Source>
    <b:Tag>Buy12</b:Tag>
    <b:SourceType>InternetSite</b:SourceType>
    <b:Guid>{65B41766-E136-4730-9C7C-21EF0AE9586E}</b:Guid>
    <b:Title>Buy Adobe Content Server license</b:Title>
    <b:ProductionCompany>CtrlPublishing Group</b:ProductionCompany>
    <b:Year>2012</b:Year>
    <b:YearAccessed>2012</b:YearAccessed>
    <b:MonthAccessed>March</b:MonthAccessed>
    <b:DayAccessed>2</b:DayAccessed>
    <b:URL>http://www.ctrlpublishing.com/consultants/products/adobe-content-server/buy-adobe-content-server-license</b:URL>
    <b:RefOrder>34</b:RefOrder>
  </b:Source>
  <b:Source>
    <b:Tag>Yea12</b:Tag>
    <b:SourceType>InternetSite</b:SourceType>
    <b:Guid>{17C987E7-9D05-44EC-9FA4-D2AD7CEC3D3D}</b:Guid>
    <b:Title>Yearly sales Digital publications (1 000 €) 2007-2010</b:Title>
    <b:ProductionCompany>Finnish Book Publishers Association</b:ProductionCompany>
    <b:Year>2012</b:Year>
    <b:YearAccessed>2012</b:YearAccessed>
    <b:MonthAccessed>March</b:MonthAccessed>
    <b:DayAccessed>15</b:DayAccessed>
    <b:URL>http://tilastointi.kustantajat.fi/PublicReporting/Yearly.aspx?reportName=YearlySalesEurDigital.xml&amp;language=ENG</b:URL>
    <b:RefOrder>35</b:RefOrder>
  </b:Source>
  <b:Source>
    <b:Tag>ICA09</b:Tag>
    <b:SourceType>InternetSite</b:SourceType>
    <b:Guid>{5267EA8A-4D8C-41C9-AB64-3FB1B9D6CCFB}</b:Guid>
    <b:Author>
      <b:Author>
        <b:NameList>
          <b:Person>
            <b:Last>I♡CABBAGES</b:Last>
          </b:Person>
        </b:NameList>
      </b:Author>
    </b:Author>
    <b:Title>Circumventing Adobe ADEPT DRM for EPUB</b:Title>
    <b:Year>2009</b:Year>
    <b:YearAccessed>2012</b:YearAccessed>
    <b:MonthAccessed>March</b:MonthAccessed>
    <b:DayAccessed>27</b:DayAccessed>
    <b:URL>http://i-u2665-cabbages.blogspot.fi/2009/02/circumventing-adobe-adept-drm-for-epub.html</b:URL>
    <b:RefOrder>36</b:RefOrder>
  </b:Source>
  <b:Source>
    <b:Tag>GNU07</b:Tag>
    <b:SourceType>InternetSite</b:SourceType>
    <b:Guid>{A6FEDF62-9E81-447A-9865-0C1DE953F89B}</b:Guid>
    <b:Title>GNU General Public License</b:Title>
    <b:ProductionCompany>Free Software Foundation, Inc</b:ProductionCompany>
    <b:Year>2007</b:Year>
    <b:YearAccessed>2013</b:YearAccessed>
    <b:MonthAccessed>Janauary</b:MonthAccessed>
    <b:DayAccessed>2</b:DayAccessed>
    <b:URL>http://www.gnu.org/licenses/gpl-3.0.html</b:URL>
    <b:RefOrder>37</b:RefOrder>
  </b:Source>
  <b:Source>
    <b:Tag>Mat06</b:Tag>
    <b:SourceType>InternetSite</b:SourceType>
    <b:Guid>{34C6DBCE-53E0-4F62-957E-76CB5D2B65F5}</b:Guid>
    <b:Author>
      <b:Author>
        <b:NameList>
          <b:Person>
            <b:Last>Lee</b:Last>
            <b:First>Matt</b:First>
          </b:Person>
        </b:NameList>
      </b:Author>
    </b:Author>
    <b:Title>What is DRM? Digital Restrictions Management</b:Title>
    <b:ProductionCompany>Free Software Foundation</b:ProductionCompany>
    <b:Year>2006</b:Year>
    <b:YearAccessed>2012</b:YearAccessed>
    <b:MonthAccessed>February</b:MonthAccessed>
    <b:DayAccessed>24</b:DayAccessed>
    <b:URL>http://www.defectivebydesign.org/what_is_drm</b:URL>
    <b:RefOrder>38</b:RefOrder>
  </b:Source>
  <b:Source>
    <b:Tag>Dus01</b:Tag>
    <b:SourceType>InternetSite</b:SourceType>
    <b:Guid>{17554083-5AD9-4190-AC20-09AF41841AAF}</b:Guid>
    <b:Author>
      <b:Author>
        <b:NameList>
          <b:Person>
            <b:Last>Dusollier</b:Last>
            <b:First>Séverine</b:First>
          </b:Person>
        </b:NameList>
      </b:Author>
    </b:Author>
    <b:Title>Internet et droit d’auteur</b:Title>
    <b:ProductionCompany>Droit &amp; Nouvelles Technologies</b:ProductionCompany>
    <b:Year>2001</b:Year>
    <b:YearAccessed>2012</b:YearAccessed>
    <b:MonthAccessed>February</b:MonthAccessed>
    <b:DayAccessed>22</b:DayAccessed>
    <b:URL>http://www.droit-technologie.org/upload/dossier/doc/50-1.pdf</b:URL>
    <b:Comments>(in French)</b:Comments>
    <b:RefOrder>39</b:RefOrder>
  </b:Source>
  <b:Source>
    <b:Tag>DRM05</b:Tag>
    <b:SourceType>InternetSite</b:SourceType>
    <b:Guid>{A4F68D1E-EF74-4358-B672-7F16F6E8E10A}</b:Guid>
    <b:Title>DRM</b:Title>
    <b:ProductionCompany>Electronic Frontier Foundation</b:ProductionCompany>
    <b:Year>2005</b:Year>
    <b:YearAccessed>2012</b:YearAccessed>
    <b:MonthAccessed>April</b:MonthAccessed>
    <b:DayAccessed>4</b:DayAccessed>
    <b:URL>https://www.eff.org/issues/drm</b:URL>
    <b:RefOrder>40</b:RefOrder>
  </b:Source>
  <b:Source>
    <b:Tag>Doc11</b:Tag>
    <b:SourceType>Book</b:SourceType>
    <b:Guid>{BB6195A6-AF21-453E-9969-325A3AF491CD}</b:Guid>
    <b:Title>Context</b:Title>
    <b:Year>2011</b:Year>
    <b:Author>
      <b:Author>
        <b:NameList>
          <b:Person>
            <b:Last>Doctorow</b:Last>
            <b:First>Cory</b:First>
          </b:Person>
        </b:NameList>
      </b:Author>
    </b:Author>
    <b:City>San Francisco</b:City>
    <b:Publisher>Tachyon Publications</b:Publisher>
    <b:RefOrder>41</b:RefOrder>
  </b:Source>
  <b:Source>
    <b:Tag>bkr09</b:Tag>
    <b:SourceType>InternetSite</b:SourceType>
    <b:Guid>{CA2A855C-006A-4881-B7A2-3694A27BE9EF}</b:Guid>
    <b:Title>e-book ripper</b:Title>
    <b:Year>2009</b:Year>
    <b:Author>
      <b:Author>
        <b:Corporate>bkrpr.org</b:Corporate>
      </b:Author>
    </b:Author>
    <b:ProductionCompany>Flickr</b:ProductionCompany>
    <b:YearAccessed>2012</b:YearAccessed>
    <b:MonthAccessed>April</b:MonthAccessed>
    <b:DayAccessed>4</b:DayAccessed>
    <b:URL>http://www.flickr.com/photos/bkrpr/3403655734/in/photostream/</b:URL>
    <b:RefOrder>42</b:RefOrder>
  </b:Source>
  <b:Source>
    <b:Tag>Fre09</b:Tag>
    <b:SourceType>InternetSite</b:SourceType>
    <b:Guid>{4B6D4061-E520-486B-9662-1C06125B2B68}</b:Guid>
    <b:Author>
      <b:Author>
        <b:NameList>
          <b:Person>
            <b:Last>Lohmann</b:Last>
            <b:First>Fred</b:First>
            <b:Middle>von</b:Middle>
          </b:Person>
        </b:NameList>
      </b:Author>
    </b:Author>
    <b:Title>Why DRM on e-Books Will Fail</b:Title>
    <b:ProductionCompany>Electronic Frontier Foundation</b:ProductionCompany>
    <b:Year>2009</b:Year>
    <b:YearAccessed>2012</b:YearAccessed>
    <b:MonthAccessed>April</b:MonthAccessed>
    <b:DayAccessed>4</b:DayAccessed>
    <b:URL>https://www.eff.org/deeplinks/2009/06/why-drm-will-fail-e-</b:URL>
    <b:RefOrder>43</b:RefOrder>
  </b:Source>
  <b:Source>
    <b:Tag>Clo10</b:Tag>
    <b:SourceType>InternetSite</b:SourceType>
    <b:Guid>{85D09616-E9D1-4FF9-92E4-7C3AAED0C7BC}</b:Guid>
    <b:Title>Closing the book</b:Title>
    <b:ProductionCompany>Microsoft Corporation</b:ProductionCompany>
    <b:Year>2010</b:Year>
    <b:YearAccessed>2012</b:YearAccessed>
    <b:MonthAccessed>August</b:MonthAccessed>
    <b:DayAccessed>26</b:DayAccessed>
    <b:URL>http://www.microsoft.com/reader/</b:URL>
    <b:RefOrder>44</b:RefOrder>
  </b:Source>
  <b:Source>
    <b:Tag>Opi121</b:Tag>
    <b:SourceType>InternetSite</b:SourceType>
    <b:Guid>{DFBB66F0-672C-47B7-A40A-6EFB4CE2E432}</b:Guid>
    <b:Author>
      <b:Author>
        <b:Corporate>OpinionWay</b:Corporate>
      </b:Author>
    </b:Author>
    <b:Title>Baromètre des usages du livre numérique - Vague 2—Septembre 2012</b:Title>
    <b:ProductionCompany>Société Française des Intérêts des Auteurs de l’écrit (Sofia), Syndicat national de l’édition (Sne) and Société des Gens de lettres (SGDL)</b:ProductionCompany>
    <b:Year>2012</b:Year>
    <b:YearAccessed>2012</b:YearAccessed>
    <b:MonthAccessed>November</b:MonthAccessed>
    <b:DayAccessed>20</b:DayAccessed>
    <b:URL>http://www.opinion-way.com/pdf/barometre_livre_numerique_-_vague_2_-_pour_presentation_orale_vf.pdf</b:URL>
    <b:RefOrder>45</b:RefOrder>
  </b:Source>
  <b:Source>
    <b:Tag>LJu11</b:Tag>
    <b:SourceType>InternetSite</b:SourceType>
    <b:Guid>{02CF8C69-F8F2-4131-BD12-9FEBC8400CF3}</b:Guid>
    <b:Author>
      <b:Author>
        <b:NameList>
          <b:Person>
            <b:Last>L</b:Last>
            <b:First>Julien</b:First>
          </b:Person>
        </b:NameList>
      </b:Author>
    </b:Author>
    <b:Title>Un éditeur supprime les DRM et devient un leader sur le marché des ebooks</b:Title>
    <b:ProductionCompany>PressTIC / Numerama</b:ProductionCompany>
    <b:Year>2011</b:Year>
    <b:YearAccessed>2012</b:YearAccessed>
    <b:MonthAccessed>November</b:MonthAccessed>
    <b:DayAccessed>27</b:DayAccessed>
    <b:URL>http://www.numerama.com/magazine/18904-un-editeur-supprime-les-drm-et-devient-un-leader-sur-le-marche-des-ebooks.html</b:URL>
    <b:Comments>(in French)</b:Comments>
    <b:RefOrder>46</b:RefOrder>
  </b:Source>
  <b:Source>
    <b:Tag>Ric08</b:Tag>
    <b:SourceType>InternetSite</b:SourceType>
    <b:Guid>{E3A01A52-C754-4049-9E47-571E7FD5F4CF}</b:Guid>
    <b:Author>
      <b:Author>
        <b:NameList>
          <b:Person>
            <b:Last>Stallman</b:Last>
            <b:First>Richard</b:First>
            <b:Middle>M.</b:Middle>
          </b:Person>
        </b:NameList>
      </b:Author>
    </b:Author>
    <b:Title>Freedom—or Copyright?</b:Title>
    <b:ProductionCompany>GNU Operating System / Free Software Foundation</b:ProductionCompany>
    <b:Year>2008</b:Year>
    <b:YearAccessed>2012</b:YearAccessed>
    <b:MonthAccessed>April</b:MonthAccessed>
    <b:DayAccessed>16</b:DayAccessed>
    <b:URL>http://www.gnu.org/philosophy/freedom-or-copyright.html</b:URL>
    <b:RefOrder>47</b:RefOrder>
  </b:Source>
  <b:Source>
    <b:Tag>Phi12</b:Tag>
    <b:SourceType>Book</b:SourceType>
    <b:Guid>{CE9E115A-0793-429A-86C0-7E0EA15527BD}</b:Guid>
    <b:Title>Sharing : Culture and the Economy in the Internet Age</b:Title>
    <b:Year>2012</b:Year>
    <b:Author>
      <b:Author>
        <b:NameList>
          <b:Person>
            <b:Last>Aigrain</b:Last>
            <b:First>Philippe</b:First>
          </b:Person>
        </b:NameList>
      </b:Author>
    </b:Author>
    <b:City>Amsterdam</b:City>
    <b:Publisher>Amsterdam University Press</b:Publisher>
    <b:RefOrder>48</b:RefOrder>
  </b:Source>
  <b:Source>
    <b:Tag>eBo12</b:Tag>
    <b:SourceType>InternetSite</b:SourceType>
    <b:Guid>{57F45972-2753-4743-A8A0-509B30763D5C}</b:Guid>
    <b:Title>eBooks</b:Title>
    <b:Year>2012</b:Year>
    <b:ProductionCompany>Springer</b:ProductionCompany>
    <b:YearAccessed>2012</b:YearAccessed>
    <b:MonthAccessed>April</b:MonthAccessed>
    <b:DayAccessed>26</b:DayAccessed>
    <b:URL>http://www.springer.com/librarians/e-content/ebooks</b:URL>
    <b:RefOrder>49</b:RefOrder>
  </b:Source>
  <b:Source>
    <b:Tag>Ebo12</b:Tag>
    <b:SourceType>InternetSite</b:SourceType>
    <b:Guid>{D28C2209-29C2-4AEF-A0CE-74694A95394E}</b:Guid>
    <b:Title>Ebook Usage, Devices, and Formats</b:Title>
    <b:ProductionCompany>O’Reilly Media, Inc</b:ProductionCompany>
    <b:Year>2012</b:Year>
    <b:YearAccessed>2012</b:YearAccessed>
    <b:MonthAccessed>April</b:MonthAccessed>
    <b:DayAccessed>26</b:DayAccessed>
    <b:URL>http://shop.oreilly.com/category/customer-service/ebooks.do</b:URL>
    <b:RefOrder>50</b:RefOrder>
  </b:Source>
  <b:Source>
    <b:Tag>Tor12</b:Tag>
    <b:SourceType>InternetSite</b:SourceType>
    <b:Guid>{DE545863-6863-4A62-8291-60F81D39D896}</b:Guid>
    <b:Title>Tor/Forge E-book Titles to Go DRM-Free</b:Title>
    <b:ProductionCompany>Macmillan</b:ProductionCompany>
    <b:Year>2012</b:Year>
    <b:YearAccessed>2012</b:YearAccessed>
    <b:MonthAccessed>April</b:MonthAccessed>
    <b:DayAccessed>26</b:DayAccessed>
    <b:URL>http://www.tor.com/blogs/2012/04/torforge-e-book-titles-to-go-drm- free</b:URL>
    <b:RefOrder>51</b:RefOrder>
  </b:Source>
  <b:Source>
    <b:Tag>Cha12</b:Tag>
    <b:SourceType>InternetSite</b:SourceType>
    <b:Guid>{69C0B2B6-BE26-4D7C-B630-FDBFC6E5C652}</b:Guid>
    <b:Author>
      <b:Author>
        <b:NameList>
          <b:Person>
            <b:Last>Stross</b:Last>
            <b:First>Charlie</b:First>
          </b:Person>
        </b:NameList>
      </b:Author>
    </b:Author>
    <b:Title>More on DRM and ebooks</b:Title>
    <b:Year>2012</b:Year>
    <b:YearAccessed>2012</b:YearAccessed>
    <b:MonthAccessed>April</b:MonthAccessed>
    <b:DayAccessed>26</b:DayAccessed>
    <b:URL>http://www.antipope.org/charlie/blog-static/2012/04/more-on-drm-and-ebooks.html</b:URL>
    <b:RefOrder>52</b:RefOrder>
  </b:Source>
  <b:Source>
    <b:Tag>Sub07</b:Tag>
    <b:SourceType>InternetSite</b:SourceType>
    <b:Guid>{14B1809D-24F7-45B6-BCFB-4FB1FEB71EC0}</b:Guid>
    <b:Title>Subterranean Press to publish ebooks through Baen’s Webscription service</b:Title>
    <b:ProductionCompany>Baen Publishing Enterprises</b:ProductionCompany>
    <b:Year>2007</b:Year>
    <b:YearAccessed>2012</b:YearAccessed>
    <b:MonthAccessed>May</b:MonthAccessed>
    <b:DayAccessed>10</b:DayAccessed>
    <b:URL>http://www.baen.com/Press/2007-09-24.htm</b:URL>
    <b:RefOrder>53</b:RefOrder>
  </b:Source>
  <b:Source>
    <b:Tag>Pri12</b:Tag>
    <b:SourceType>InternetSite</b:SourceType>
    <b:Guid>{DFF55F36-026E-4BE8-A445-01988BB5DDB8}</b:Guid>
    <b:Title>Prior Bundle Statistics</b:Title>
    <b:ProductionCompany>Humble Bundle, Inc</b:ProductionCompany>
    <b:Year>2012</b:Year>
    <b:YearAccessed>21</b:YearAccessed>
    <b:MonthAccessed>November</b:MonthAccessed>
    <b:DayAccessed>2012</b:DayAccessed>
    <b:URL>http://support.humblebundle.com/customer/portal/articles/281031-prior-bundle-statistics</b:URL>
    <b:RefOrder>54</b:RefOrder>
  </b:Source>
  <b:Source>
    <b:Tag>Dig08</b:Tag>
    <b:SourceType>InternetSite</b:SourceType>
    <b:Guid>{585DB902-C3CA-4043-80D0-7898B0F4FECA}</b:Guid>
    <b:Title>Digital Rights are Civil Rights</b:Title>
    <b:ProductionCompany>European Green Party</b:ProductionCompany>
    <b:Year>2008</b:Year>
    <b:YearAccessed>2012</b:YearAccessed>
    <b:MonthAccessed>April</b:MonthAccessed>
    <b:DayAccessed>17</b:DayAccessed>
    <b:URL>http://europeangreens.eu/euroarchive/fileadmin/logos/pdf/policy_documents/resolutions/Montreuil/3._Digital_rigths_are_civil_rights.pdf</b:URL>
    <b:RefOrder>55</b:RefOrder>
  </b:Source>
  <b:Source>
    <b:Tag>Rec12</b:Tag>
    <b:SourceType>InternetSite</b:SourceType>
    <b:Guid>{029A1F41-6973-4643-A90A-C6A2C9B0CD06}</b:Guid>
    <b:Author>
      <b:Author>
        <b:NameList>
          <b:Person>
            <b:Last>Recordon</b:Last>
            <b:First>Luc</b:First>
          </b:Person>
        </b:NameList>
      </b:Author>
    </b:Author>
    <b:Title>12.3326 – Postulat: Vers un droit d’auteur équitable et compatible avec la liberté des internautes</b:Title>
    <b:ProductionCompany>Curiavista, Services du Parlement</b:ProductionCompany>
    <b:Year>2012</b:Year>
    <b:YearAccessed>2012</b:YearAccessed>
    <b:MonthAccessed>April</b:MonthAccessed>
    <b:DayAccessed>16</b:DayAccessed>
    <b:URL>http://www.parlament.ch/f/suche/pages/geschaefte.aspx?gesch_id=20123326</b:URL>
    <b:Comments>(in French (also available in German and Italian))</b:Comments>
    <b:RefOrder>56</b:RefOrder>
  </b:Source>
</b:Sources>
</file>

<file path=customXml/itemProps1.xml><?xml version="1.0" encoding="utf-8"?>
<ds:datastoreItem xmlns:ds="http://schemas.openxmlformats.org/officeDocument/2006/customXml" ds:itemID="{C641EE43-DF41-4C8C-A3D6-BCCD5ED3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d1324-automatic-metadata-accumulation.dot</Template>
  <TotalTime>762</TotalTime>
  <Pages>28</Pages>
  <Words>8706</Words>
  <Characters>49625</Characters>
  <Application>Microsoft Office Word</Application>
  <DocSecurity>0</DocSecurity>
  <Lines>413</Lines>
  <Paragraphs>116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Next Media deliverable template</vt:lpstr>
      <vt:lpstr>Next Media deliverable template</vt:lpstr>
    </vt:vector>
  </TitlesOfParts>
  <Company>Metropolia</Company>
  <LinksUpToDate>false</LinksUpToDate>
  <CharactersWithSpaces>58215</CharactersWithSpaces>
  <SharedDoc>false</SharedDoc>
  <HLinks>
    <vt:vector size="18" baseType="variant">
      <vt:variant>
        <vt:i4>8257549</vt:i4>
      </vt:variant>
      <vt:variant>
        <vt:i4>65</vt:i4>
      </vt:variant>
      <vt:variant>
        <vt:i4>0</vt:i4>
      </vt:variant>
      <vt:variant>
        <vt:i4>5</vt:i4>
      </vt:variant>
      <vt:variant>
        <vt:lpwstr>http://www.medelyan.com/files/medelyan_master_thesis_2005.pdf?attredirects=0</vt:lpwstr>
      </vt:variant>
      <vt:variant>
        <vt:lpwstr/>
      </vt:variant>
      <vt:variant>
        <vt:i4>2752634</vt:i4>
      </vt:variant>
      <vt:variant>
        <vt:i4>3</vt:i4>
      </vt:variant>
      <vt:variant>
        <vt:i4>0</vt:i4>
      </vt:variant>
      <vt:variant>
        <vt:i4>5</vt:i4>
      </vt:variant>
      <vt:variant>
        <vt:lpwstr>http://lucene.apache.org/solr/</vt:lpwstr>
      </vt:variant>
      <vt:variant>
        <vt:lpwstr/>
      </vt:variant>
      <vt:variant>
        <vt:i4>5177355</vt:i4>
      </vt:variant>
      <vt:variant>
        <vt:i4>0</vt:i4>
      </vt:variant>
      <vt:variant>
        <vt:i4>0</vt:i4>
      </vt:variant>
      <vt:variant>
        <vt:i4>5</vt:i4>
      </vt:variant>
      <vt:variant>
        <vt:lpwstr>http://www.elasticsearch.org/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Media deliverable template</dc:title>
  <dc:creator>Patrick Ausderau</dc:creator>
  <dc:description>9.5.2010</dc:description>
  <cp:lastModifiedBy>Patrick Ausderau</cp:lastModifiedBy>
  <cp:revision>200</cp:revision>
  <cp:lastPrinted>2012-11-07T01:20:00Z</cp:lastPrinted>
  <dcterms:created xsi:type="dcterms:W3CDTF">2013-01-29T12:50:00Z</dcterms:created>
  <dcterms:modified xsi:type="dcterms:W3CDTF">2013-01-31T19:54:00Z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1796602724</vt:i4>
  </property>
  <property fmtid="{D5CDD505-2E9C-101B-9397-08002B2CF9AE}" pid="3" name="_NewReviewCycle">
    <vt:lpwstr/>
  </property>
  <property fmtid="{D5CDD505-2E9C-101B-9397-08002B2CF9AE}" pid="4" name="_EmailSubject">
    <vt:lpwstr>Tietoja deliverableen ONIX:sta</vt:lpwstr>
  </property>
  <property fmtid="{D5CDD505-2E9C-101B-9397-08002B2CF9AE}" pid="5" name="_AuthorEmail">
    <vt:lpwstr>Olli.Nurmi@vtt.fi</vt:lpwstr>
  </property>
  <property fmtid="{D5CDD505-2E9C-101B-9397-08002B2CF9AE}" pid="6" name="_AuthorEmailDisplayName">
    <vt:lpwstr>Nurmi Olli</vt:lpwstr>
  </property>
  <property fmtid="{D5CDD505-2E9C-101B-9397-08002B2CF9AE}" pid="7" name="_ReviewingToolsShownOnce">
    <vt:lpwstr/>
  </property>
</Properties>
</file>